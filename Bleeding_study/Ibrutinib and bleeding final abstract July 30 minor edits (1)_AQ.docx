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772A1" w14:textId="77777777" w:rsidR="008E2ED0" w:rsidRDefault="008E2ED0"/>
    <w:p w14:paraId="24A55019" w14:textId="77777777" w:rsidR="00D951D1" w:rsidRPr="00D517CA" w:rsidRDefault="00D951D1" w:rsidP="00D951D1">
      <w:pPr>
        <w:rPr>
          <w:rFonts w:cstheme="minorHAnsi"/>
          <w:b/>
          <w:bCs/>
          <w:sz w:val="22"/>
          <w:szCs w:val="22"/>
        </w:rPr>
      </w:pPr>
      <w:r w:rsidRPr="00D517CA">
        <w:rPr>
          <w:rFonts w:cstheme="minorHAnsi"/>
          <w:b/>
          <w:bCs/>
          <w:sz w:val="22"/>
          <w:szCs w:val="22"/>
        </w:rPr>
        <w:t>Risk of Major Bleeding with Ibrutinib in Patients with Thrombocytopenia – A retrospective single center Canadian study</w:t>
      </w:r>
    </w:p>
    <w:p w14:paraId="74FE9F1A" w14:textId="77777777" w:rsidR="00D951D1" w:rsidRPr="00D517CA" w:rsidRDefault="00D951D1" w:rsidP="00D951D1">
      <w:pPr>
        <w:rPr>
          <w:rFonts w:cstheme="minorHAnsi"/>
          <w:color w:val="000000" w:themeColor="text1"/>
          <w:sz w:val="22"/>
          <w:szCs w:val="22"/>
        </w:rPr>
      </w:pPr>
    </w:p>
    <w:p w14:paraId="672AA859" w14:textId="77777777" w:rsidR="00D951D1" w:rsidRPr="00D517CA" w:rsidRDefault="00D951D1" w:rsidP="00D951D1">
      <w:pPr>
        <w:rPr>
          <w:rFonts w:eastAsia="SimSun" w:cstheme="minorHAnsi"/>
          <w:sz w:val="22"/>
          <w:szCs w:val="22"/>
          <w:vertAlign w:val="superscript"/>
        </w:rPr>
      </w:pPr>
      <w:r w:rsidRPr="00D517CA">
        <w:rPr>
          <w:rFonts w:cstheme="minorHAnsi"/>
          <w:color w:val="000000" w:themeColor="text1"/>
          <w:sz w:val="22"/>
          <w:szCs w:val="22"/>
        </w:rPr>
        <w:t>Mina Dehghani</w:t>
      </w:r>
      <w:r w:rsidRPr="00D517CA">
        <w:rPr>
          <w:rFonts w:eastAsia="SimSun" w:cstheme="minorHAnsi"/>
          <w:sz w:val="22"/>
          <w:szCs w:val="22"/>
          <w:vertAlign w:val="superscript"/>
        </w:rPr>
        <w:t>2</w:t>
      </w:r>
      <w:r w:rsidRPr="00D517CA">
        <w:rPr>
          <w:rFonts w:cstheme="minorHAnsi"/>
          <w:color w:val="000000" w:themeColor="text1"/>
          <w:sz w:val="22"/>
          <w:szCs w:val="22"/>
        </w:rPr>
        <w:t>, Taylor Dear</w:t>
      </w:r>
      <w:r w:rsidRPr="00D517CA">
        <w:rPr>
          <w:rFonts w:eastAsia="SimSun" w:cstheme="minorHAnsi"/>
          <w:sz w:val="22"/>
          <w:szCs w:val="22"/>
          <w:vertAlign w:val="superscript"/>
        </w:rPr>
        <w:t>1</w:t>
      </w:r>
      <w:r w:rsidRPr="00D517CA">
        <w:rPr>
          <w:rFonts w:cstheme="minorHAnsi"/>
          <w:color w:val="000000" w:themeColor="text1"/>
          <w:sz w:val="22"/>
          <w:szCs w:val="22"/>
        </w:rPr>
        <w:t>, Anthony Quint</w:t>
      </w:r>
      <w:r w:rsidRPr="00D517CA">
        <w:rPr>
          <w:rFonts w:eastAsia="SimSun" w:cstheme="minorHAnsi"/>
          <w:sz w:val="22"/>
          <w:szCs w:val="22"/>
          <w:vertAlign w:val="superscript"/>
        </w:rPr>
        <w:t>1</w:t>
      </w:r>
      <w:r w:rsidRPr="00D517CA">
        <w:rPr>
          <w:rFonts w:cstheme="minorHAnsi"/>
          <w:color w:val="000000" w:themeColor="text1"/>
          <w:sz w:val="22"/>
          <w:szCs w:val="22"/>
        </w:rPr>
        <w:t xml:space="preserve">, </w:t>
      </w:r>
      <w:proofErr w:type="spellStart"/>
      <w:r w:rsidRPr="00D517CA">
        <w:rPr>
          <w:rFonts w:cstheme="minorHAnsi"/>
          <w:color w:val="000000" w:themeColor="text1"/>
          <w:sz w:val="22"/>
          <w:szCs w:val="22"/>
        </w:rPr>
        <w:t>Selay</w:t>
      </w:r>
      <w:proofErr w:type="spellEnd"/>
      <w:r w:rsidRPr="00D517CA">
        <w:rPr>
          <w:rFonts w:cstheme="minorHAnsi"/>
          <w:color w:val="000000" w:themeColor="text1"/>
          <w:sz w:val="22"/>
          <w:szCs w:val="22"/>
        </w:rPr>
        <w:t xml:space="preserve"> Lam</w:t>
      </w:r>
      <w:r w:rsidRPr="00D517CA">
        <w:rPr>
          <w:rFonts w:eastAsia="SimSun" w:cstheme="minorHAnsi"/>
          <w:sz w:val="22"/>
          <w:szCs w:val="22"/>
          <w:vertAlign w:val="superscript"/>
        </w:rPr>
        <w:t>1</w:t>
      </w:r>
      <w:r w:rsidRPr="00D517CA">
        <w:rPr>
          <w:rFonts w:cstheme="minorHAnsi"/>
          <w:color w:val="000000" w:themeColor="text1"/>
          <w:sz w:val="22"/>
          <w:szCs w:val="22"/>
        </w:rPr>
        <w:t>, Martha Louzada</w:t>
      </w:r>
      <w:r w:rsidRPr="00D517CA">
        <w:rPr>
          <w:rFonts w:eastAsia="SimSun" w:cstheme="minorHAnsi"/>
          <w:sz w:val="22"/>
          <w:szCs w:val="22"/>
          <w:vertAlign w:val="superscript"/>
        </w:rPr>
        <w:t>1</w:t>
      </w:r>
      <w:r w:rsidRPr="00D517CA">
        <w:rPr>
          <w:rFonts w:cstheme="minorHAnsi"/>
          <w:color w:val="000000" w:themeColor="text1"/>
          <w:sz w:val="22"/>
          <w:szCs w:val="22"/>
        </w:rPr>
        <w:t>, Chai Phua</w:t>
      </w:r>
      <w:r w:rsidRPr="00D517CA">
        <w:rPr>
          <w:rFonts w:eastAsia="SimSun" w:cstheme="minorHAnsi"/>
          <w:sz w:val="22"/>
          <w:szCs w:val="22"/>
          <w:vertAlign w:val="superscript"/>
        </w:rPr>
        <w:t>1</w:t>
      </w:r>
      <w:r w:rsidRPr="00D517CA">
        <w:rPr>
          <w:rFonts w:cstheme="minorHAnsi"/>
          <w:color w:val="000000" w:themeColor="text1"/>
          <w:sz w:val="22"/>
          <w:szCs w:val="22"/>
        </w:rPr>
        <w:t>, Joy Mangel</w:t>
      </w:r>
      <w:r w:rsidRPr="00D517CA">
        <w:rPr>
          <w:rFonts w:eastAsia="SimSun" w:cstheme="minorHAnsi"/>
          <w:sz w:val="22"/>
          <w:szCs w:val="22"/>
          <w:vertAlign w:val="superscript"/>
        </w:rPr>
        <w:t>1</w:t>
      </w:r>
      <w:r w:rsidRPr="00D517CA">
        <w:rPr>
          <w:rFonts w:cstheme="minorHAnsi"/>
          <w:color w:val="000000" w:themeColor="text1"/>
          <w:sz w:val="22"/>
          <w:szCs w:val="22"/>
        </w:rPr>
        <w:t>, Kang Howson Jan</w:t>
      </w:r>
      <w:r w:rsidRPr="00D517CA">
        <w:rPr>
          <w:rFonts w:eastAsia="SimSun" w:cstheme="minorHAnsi"/>
          <w:sz w:val="22"/>
          <w:szCs w:val="22"/>
          <w:vertAlign w:val="superscript"/>
        </w:rPr>
        <w:t>1</w:t>
      </w:r>
      <w:r w:rsidRPr="00D517CA">
        <w:rPr>
          <w:rFonts w:cstheme="minorHAnsi"/>
          <w:color w:val="000000" w:themeColor="text1"/>
          <w:sz w:val="22"/>
          <w:szCs w:val="22"/>
        </w:rPr>
        <w:t>, Michael Kovacs</w:t>
      </w:r>
      <w:r w:rsidRPr="00D517CA">
        <w:rPr>
          <w:rFonts w:eastAsia="SimSun" w:cstheme="minorHAnsi"/>
          <w:sz w:val="22"/>
          <w:szCs w:val="22"/>
          <w:vertAlign w:val="superscript"/>
        </w:rPr>
        <w:t>1</w:t>
      </w:r>
      <w:r w:rsidRPr="00D517CA">
        <w:rPr>
          <w:rFonts w:cstheme="minorHAnsi"/>
          <w:color w:val="000000" w:themeColor="text1"/>
          <w:sz w:val="22"/>
          <w:szCs w:val="22"/>
        </w:rPr>
        <w:t>, Alexander Lazo-langer</w:t>
      </w:r>
      <w:r w:rsidRPr="00D517CA">
        <w:rPr>
          <w:rFonts w:eastAsia="SimSun" w:cstheme="minorHAnsi"/>
          <w:sz w:val="22"/>
          <w:szCs w:val="22"/>
          <w:vertAlign w:val="superscript"/>
        </w:rPr>
        <w:t>1</w:t>
      </w:r>
      <w:r w:rsidRPr="00D517CA">
        <w:rPr>
          <w:rFonts w:cstheme="minorHAnsi"/>
          <w:color w:val="000000" w:themeColor="text1"/>
          <w:sz w:val="22"/>
          <w:szCs w:val="22"/>
        </w:rPr>
        <w:t>, Cyrus Hsia</w:t>
      </w:r>
      <w:r w:rsidRPr="00D517CA">
        <w:rPr>
          <w:rFonts w:eastAsia="SimSun" w:cstheme="minorHAnsi"/>
          <w:sz w:val="22"/>
          <w:szCs w:val="22"/>
          <w:vertAlign w:val="superscript"/>
        </w:rPr>
        <w:t>1</w:t>
      </w:r>
    </w:p>
    <w:p w14:paraId="6A893A91" w14:textId="77777777" w:rsidR="00D951D1" w:rsidRPr="00D517CA" w:rsidRDefault="00D951D1" w:rsidP="00D951D1">
      <w:pPr>
        <w:rPr>
          <w:rFonts w:cstheme="minorHAnsi"/>
          <w:color w:val="000000" w:themeColor="text1"/>
          <w:sz w:val="22"/>
          <w:szCs w:val="22"/>
        </w:rPr>
      </w:pPr>
    </w:p>
    <w:p w14:paraId="2D98BD85" w14:textId="77777777" w:rsidR="00D951D1" w:rsidRPr="00D517CA" w:rsidRDefault="00D951D1" w:rsidP="00D951D1">
      <w:pPr>
        <w:contextualSpacing/>
        <w:rPr>
          <w:rFonts w:eastAsia="SimSun" w:cstheme="minorHAnsi"/>
          <w:sz w:val="22"/>
          <w:szCs w:val="22"/>
        </w:rPr>
      </w:pPr>
      <w:r w:rsidRPr="00D517CA">
        <w:rPr>
          <w:rFonts w:eastAsia="SimSun" w:cstheme="minorHAnsi"/>
          <w:sz w:val="22"/>
          <w:szCs w:val="22"/>
          <w:vertAlign w:val="superscript"/>
        </w:rPr>
        <w:t>1</w:t>
      </w:r>
      <w:r w:rsidRPr="00D517CA">
        <w:rPr>
          <w:rFonts w:eastAsia="SimSun" w:cstheme="minorHAnsi"/>
          <w:sz w:val="22"/>
          <w:szCs w:val="22"/>
        </w:rPr>
        <w:t xml:space="preserve"> Department of Medicine, Division of Hematology, Schulich School of Medicine &amp; Dentistry, Western University, London, ON.</w:t>
      </w:r>
    </w:p>
    <w:p w14:paraId="57AB5FEC" w14:textId="77777777" w:rsidR="00D951D1" w:rsidRPr="00D517CA" w:rsidRDefault="00D951D1" w:rsidP="00D951D1">
      <w:pPr>
        <w:contextualSpacing/>
        <w:rPr>
          <w:rFonts w:eastAsia="SimSun" w:cstheme="minorHAnsi"/>
          <w:sz w:val="22"/>
          <w:szCs w:val="22"/>
        </w:rPr>
      </w:pPr>
      <w:r w:rsidRPr="00D517CA">
        <w:rPr>
          <w:rFonts w:eastAsia="SimSun" w:cstheme="minorHAnsi"/>
          <w:sz w:val="22"/>
          <w:szCs w:val="22"/>
          <w:vertAlign w:val="superscript"/>
        </w:rPr>
        <w:t>2</w:t>
      </w:r>
      <w:r w:rsidRPr="00D517CA">
        <w:rPr>
          <w:rFonts w:eastAsia="SimSun" w:cstheme="minorHAnsi"/>
          <w:sz w:val="22"/>
          <w:szCs w:val="22"/>
        </w:rPr>
        <w:t xml:space="preserve"> Department of Medicine, Division of Hematology, Sunnybrook hospital, University of Toronto, Toronto, ON.</w:t>
      </w:r>
    </w:p>
    <w:p w14:paraId="648BBAF2" w14:textId="77777777" w:rsidR="00D951D1" w:rsidRPr="00D517CA" w:rsidRDefault="00D951D1" w:rsidP="00A734FC">
      <w:pPr>
        <w:rPr>
          <w:rFonts w:cstheme="minorHAnsi"/>
          <w:b/>
          <w:bCs/>
          <w:sz w:val="22"/>
          <w:szCs w:val="22"/>
          <w:lang w:val="en-CA"/>
        </w:rPr>
      </w:pPr>
    </w:p>
    <w:p w14:paraId="5F8FCA6D" w14:textId="0FC8FA7C" w:rsidR="00D951D1" w:rsidRPr="00D517CA" w:rsidRDefault="00D951D1" w:rsidP="00D951D1">
      <w:pPr>
        <w:jc w:val="both"/>
        <w:rPr>
          <w:rFonts w:eastAsia="Times New Roman" w:cstheme="minorHAnsi"/>
          <w:color w:val="333333"/>
          <w:sz w:val="22"/>
          <w:szCs w:val="22"/>
          <w:lang w:val="en-CA"/>
        </w:rPr>
      </w:pPr>
      <w:r w:rsidRPr="00D517CA">
        <w:rPr>
          <w:rFonts w:eastAsia="Times New Roman" w:cstheme="minorHAnsi"/>
          <w:b/>
          <w:bCs/>
          <w:color w:val="333333"/>
          <w:sz w:val="22"/>
          <w:szCs w:val="22"/>
          <w:lang w:val="en-CA"/>
        </w:rPr>
        <w:t xml:space="preserve">Introduction: </w:t>
      </w:r>
      <w:r w:rsidRPr="00D517CA">
        <w:rPr>
          <w:rFonts w:eastAsia="Times New Roman" w:cstheme="minorHAnsi"/>
          <w:color w:val="333333"/>
          <w:sz w:val="22"/>
          <w:szCs w:val="22"/>
          <w:lang w:val="en-CA"/>
        </w:rPr>
        <w:t>Ibrutin</w:t>
      </w:r>
      <w:r w:rsidR="008F15A5">
        <w:rPr>
          <w:rFonts w:eastAsia="Times New Roman" w:cstheme="minorHAnsi"/>
          <w:color w:val="333333"/>
          <w:sz w:val="22"/>
          <w:szCs w:val="22"/>
          <w:lang w:val="en-CA"/>
        </w:rPr>
        <w:t xml:space="preserve">ib, an oral Burton Kinase </w:t>
      </w:r>
      <w:r w:rsidRPr="00D517CA">
        <w:rPr>
          <w:rFonts w:eastAsia="Times New Roman" w:cstheme="minorHAnsi"/>
          <w:color w:val="333333"/>
          <w:sz w:val="22"/>
          <w:szCs w:val="22"/>
          <w:lang w:val="en-CA"/>
        </w:rPr>
        <w:t>inhibitor, is a highly effective treatment for patients with chronic lymphocytic leukemia (CLL). Previous studies reported an increased risk of bleeding due to impaired platelet function. Patients with CLL experience significant thrombocytopenia, which increases their risk for bleeding. This population was excluded from major trials and data is lacking to inform management in this setting.</w:t>
      </w:r>
    </w:p>
    <w:p w14:paraId="2A55A2BF" w14:textId="77777777" w:rsidR="00D951D1" w:rsidRPr="00D517CA" w:rsidRDefault="00D951D1" w:rsidP="00D951D1">
      <w:pPr>
        <w:jc w:val="both"/>
        <w:rPr>
          <w:rFonts w:eastAsia="Times New Roman" w:cstheme="minorHAnsi"/>
          <w:color w:val="000000" w:themeColor="text1"/>
          <w:sz w:val="22"/>
          <w:szCs w:val="22"/>
          <w:lang w:val="en-CA"/>
        </w:rPr>
      </w:pPr>
    </w:p>
    <w:p w14:paraId="737CFA8D" w14:textId="70802407" w:rsidR="00D951D1" w:rsidRPr="00D517CA" w:rsidRDefault="00D951D1" w:rsidP="00A734FC">
      <w:pPr>
        <w:rPr>
          <w:rFonts w:cstheme="minorHAnsi"/>
          <w:b/>
          <w:bCs/>
          <w:sz w:val="22"/>
          <w:szCs w:val="22"/>
          <w:lang w:val="en-CA"/>
        </w:rPr>
      </w:pPr>
      <w:r w:rsidRPr="00D517CA">
        <w:rPr>
          <w:rFonts w:eastAsia="Times New Roman" w:cstheme="minorHAnsi"/>
          <w:b/>
          <w:bCs/>
          <w:color w:val="000000" w:themeColor="text1"/>
          <w:sz w:val="22"/>
          <w:szCs w:val="22"/>
          <w:lang w:val="en-CA"/>
        </w:rPr>
        <w:t xml:space="preserve">Methods: </w:t>
      </w:r>
      <w:r w:rsidRPr="00D517CA">
        <w:rPr>
          <w:rFonts w:cstheme="minorHAnsi"/>
          <w:color w:val="000000" w:themeColor="text1"/>
          <w:sz w:val="22"/>
          <w:szCs w:val="22"/>
        </w:rPr>
        <w:t xml:space="preserve">This is a single center retrospective study of adult patients with CLL who received single agent ibrutinib in London, Ontario, Canada </w:t>
      </w:r>
      <w:r w:rsidRPr="00D517CA">
        <w:rPr>
          <w:rFonts w:cstheme="minorHAnsi"/>
          <w:sz w:val="22"/>
          <w:szCs w:val="22"/>
        </w:rPr>
        <w:t>between January 2014 to December 2020</w:t>
      </w:r>
      <w:r w:rsidRPr="00D517CA">
        <w:rPr>
          <w:rFonts w:cstheme="minorHAnsi"/>
          <w:color w:val="000000" w:themeColor="text1"/>
          <w:sz w:val="22"/>
          <w:szCs w:val="22"/>
        </w:rPr>
        <w:t xml:space="preserve">. </w:t>
      </w:r>
      <w:r w:rsidRPr="00D517CA">
        <w:rPr>
          <w:rFonts w:eastAsia="Times New Roman" w:cstheme="minorHAnsi"/>
          <w:color w:val="000000" w:themeColor="text1"/>
          <w:sz w:val="22"/>
          <w:szCs w:val="22"/>
          <w:lang w:val="en-CA"/>
        </w:rPr>
        <w:t xml:space="preserve">The primary objective of this study is to investigate the risk of major bleeding associated with thrombocytopenia in patients on ibrutinib for treatment of CLL. Secondary objectives included evaluating the association of relevant variables with bleeding. </w:t>
      </w:r>
      <w:r w:rsidRPr="00D517CA">
        <w:rPr>
          <w:rFonts w:cstheme="minorHAnsi"/>
          <w:color w:val="000000" w:themeColor="text1"/>
          <w:sz w:val="22"/>
          <w:szCs w:val="22"/>
        </w:rPr>
        <w:t xml:space="preserve">Bleeding events were graded according to the National Cancer Institute Common Terminology Criteria for Adverse Events (CTCAE) grading system. A major bleed was defined as CTCAE grade 3 or higher as well as bleeding in the central nervous system. </w:t>
      </w:r>
      <w:r w:rsidR="00AD3FDB">
        <w:rPr>
          <w:rFonts w:cstheme="minorHAnsi"/>
          <w:color w:val="000000" w:themeColor="text1"/>
          <w:sz w:val="22"/>
          <w:szCs w:val="22"/>
        </w:rPr>
        <w:t>To assess the effect of independent variables on the outcome of bleeding, u</w:t>
      </w:r>
      <w:r w:rsidRPr="00D517CA">
        <w:rPr>
          <w:rFonts w:cstheme="minorHAnsi"/>
          <w:color w:val="000000" w:themeColor="text1"/>
          <w:sz w:val="22"/>
          <w:szCs w:val="22"/>
        </w:rPr>
        <w:t xml:space="preserve">nivariate </w:t>
      </w:r>
      <w:r w:rsidR="00311A89">
        <w:rPr>
          <w:rFonts w:cstheme="minorHAnsi"/>
          <w:color w:val="000000" w:themeColor="text1"/>
          <w:sz w:val="22"/>
          <w:szCs w:val="22"/>
        </w:rPr>
        <w:t xml:space="preserve">analysis using chi square and t-tests </w:t>
      </w:r>
      <w:r w:rsidR="00AD3FDB">
        <w:rPr>
          <w:rFonts w:cstheme="minorHAnsi"/>
          <w:color w:val="000000" w:themeColor="text1"/>
          <w:sz w:val="22"/>
          <w:szCs w:val="22"/>
        </w:rPr>
        <w:t>was performed</w:t>
      </w:r>
      <w:r w:rsidR="00355839">
        <w:rPr>
          <w:rFonts w:cstheme="minorHAnsi"/>
          <w:color w:val="000000" w:themeColor="text1"/>
          <w:sz w:val="22"/>
          <w:szCs w:val="22"/>
        </w:rPr>
        <w:t>. M</w:t>
      </w:r>
      <w:r w:rsidRPr="00D517CA">
        <w:rPr>
          <w:rFonts w:cstheme="minorHAnsi"/>
          <w:color w:val="000000" w:themeColor="text1"/>
          <w:sz w:val="22"/>
          <w:szCs w:val="22"/>
        </w:rPr>
        <w:t>ultivariate</w:t>
      </w:r>
      <w:r w:rsidR="00311A89">
        <w:rPr>
          <w:rFonts w:cstheme="minorHAnsi"/>
          <w:color w:val="000000" w:themeColor="text1"/>
          <w:sz w:val="22"/>
          <w:szCs w:val="22"/>
        </w:rPr>
        <w:t xml:space="preserve"> analysis </w:t>
      </w:r>
      <w:r w:rsidR="00AD3FDB">
        <w:rPr>
          <w:rFonts w:cstheme="minorHAnsi"/>
          <w:color w:val="000000" w:themeColor="text1"/>
          <w:sz w:val="22"/>
          <w:szCs w:val="22"/>
        </w:rPr>
        <w:t xml:space="preserve">was then preformed </w:t>
      </w:r>
      <w:r w:rsidR="00355839">
        <w:rPr>
          <w:rFonts w:cstheme="minorHAnsi"/>
          <w:color w:val="000000" w:themeColor="text1"/>
          <w:sz w:val="22"/>
          <w:szCs w:val="22"/>
        </w:rPr>
        <w:t xml:space="preserve">with </w:t>
      </w:r>
      <w:r w:rsidR="00AD3FDB">
        <w:rPr>
          <w:rFonts w:cstheme="minorHAnsi"/>
          <w:color w:val="000000" w:themeColor="text1"/>
          <w:sz w:val="22"/>
          <w:szCs w:val="22"/>
        </w:rPr>
        <w:t xml:space="preserve">the variables that were significant (p&lt;0.05) on univariate analysis, </w:t>
      </w:r>
      <w:r w:rsidR="00355839">
        <w:rPr>
          <w:rFonts w:cstheme="minorHAnsi"/>
          <w:color w:val="000000" w:themeColor="text1"/>
          <w:sz w:val="22"/>
          <w:szCs w:val="22"/>
        </w:rPr>
        <w:t xml:space="preserve">using </w:t>
      </w:r>
      <w:r w:rsidR="00311A89">
        <w:rPr>
          <w:rFonts w:cstheme="minorHAnsi"/>
          <w:color w:val="000000" w:themeColor="text1"/>
          <w:sz w:val="22"/>
          <w:szCs w:val="22"/>
        </w:rPr>
        <w:t xml:space="preserve">logistic and cox regression </w:t>
      </w:r>
      <w:r w:rsidR="00AD3FDB">
        <w:rPr>
          <w:rFonts w:cstheme="minorHAnsi"/>
          <w:color w:val="000000" w:themeColor="text1"/>
          <w:sz w:val="22"/>
          <w:szCs w:val="22"/>
        </w:rPr>
        <w:t xml:space="preserve">models. </w:t>
      </w:r>
      <w:r w:rsidR="00311A89">
        <w:rPr>
          <w:rFonts w:cstheme="minorHAnsi"/>
          <w:color w:val="000000" w:themeColor="text1"/>
          <w:sz w:val="22"/>
          <w:szCs w:val="22"/>
        </w:rPr>
        <w:t xml:space="preserve"> </w:t>
      </w:r>
    </w:p>
    <w:p w14:paraId="1CA4F1A1" w14:textId="77777777" w:rsidR="00D951D1" w:rsidRPr="00D517CA" w:rsidRDefault="00D951D1" w:rsidP="00A734FC">
      <w:pPr>
        <w:rPr>
          <w:rFonts w:cstheme="minorHAnsi"/>
          <w:b/>
          <w:bCs/>
          <w:sz w:val="22"/>
          <w:szCs w:val="22"/>
          <w:lang w:val="en-CA"/>
        </w:rPr>
      </w:pPr>
    </w:p>
    <w:p w14:paraId="0D0E5DB2" w14:textId="4E0AB23E" w:rsidR="003C48BB" w:rsidRDefault="006A0C93">
      <w:pPr>
        <w:rPr>
          <w:rFonts w:cstheme="minorHAnsi"/>
          <w:sz w:val="22"/>
          <w:szCs w:val="22"/>
          <w:lang w:val="en-CA"/>
        </w:rPr>
      </w:pPr>
      <w:r w:rsidRPr="00D517CA">
        <w:rPr>
          <w:rFonts w:cstheme="minorHAnsi"/>
          <w:b/>
          <w:bCs/>
          <w:sz w:val="22"/>
          <w:szCs w:val="22"/>
          <w:lang w:val="en-CA"/>
        </w:rPr>
        <w:t>Results:</w:t>
      </w:r>
      <w:r w:rsidRPr="00D517CA">
        <w:rPr>
          <w:rFonts w:cstheme="minorHAnsi"/>
          <w:sz w:val="22"/>
          <w:szCs w:val="22"/>
          <w:lang w:val="en-CA"/>
        </w:rPr>
        <w:t xml:space="preserve"> A total of 170 patients were included in this study. </w:t>
      </w:r>
      <w:r w:rsidR="00FA796E">
        <w:rPr>
          <w:rFonts w:cstheme="minorHAnsi"/>
          <w:sz w:val="22"/>
          <w:szCs w:val="22"/>
          <w:lang w:val="en-CA"/>
        </w:rPr>
        <w:t xml:space="preserve">In total there were </w:t>
      </w:r>
      <w:r w:rsidRPr="00D517CA">
        <w:rPr>
          <w:rFonts w:cstheme="minorHAnsi"/>
          <w:sz w:val="22"/>
          <w:szCs w:val="22"/>
          <w:lang w:val="en-CA"/>
        </w:rPr>
        <w:t xml:space="preserve">54 bleeding events documented in 42 patients (24.7%). </w:t>
      </w:r>
      <w:r w:rsidR="00440D4C">
        <w:rPr>
          <w:rFonts w:cstheme="minorHAnsi"/>
          <w:sz w:val="22"/>
          <w:szCs w:val="22"/>
          <w:lang w:val="en-CA"/>
        </w:rPr>
        <w:t xml:space="preserve">Of those, </w:t>
      </w:r>
      <w:r w:rsidR="00FA796E">
        <w:rPr>
          <w:rFonts w:cstheme="minorHAnsi"/>
          <w:sz w:val="22"/>
          <w:szCs w:val="22"/>
          <w:lang w:val="en-CA"/>
        </w:rPr>
        <w:t>19</w:t>
      </w:r>
      <w:r w:rsidR="00311A89">
        <w:rPr>
          <w:rFonts w:cstheme="minorHAnsi"/>
          <w:sz w:val="22"/>
          <w:szCs w:val="22"/>
          <w:lang w:val="en-CA"/>
        </w:rPr>
        <w:t xml:space="preserve"> </w:t>
      </w:r>
      <w:r w:rsidR="00FA796E">
        <w:rPr>
          <w:rFonts w:cstheme="minorHAnsi"/>
          <w:sz w:val="22"/>
          <w:szCs w:val="22"/>
          <w:lang w:val="en-CA"/>
        </w:rPr>
        <w:t>(35</w:t>
      </w:r>
      <w:proofErr w:type="gramStart"/>
      <w:r w:rsidR="00FA796E">
        <w:rPr>
          <w:rFonts w:cstheme="minorHAnsi"/>
          <w:sz w:val="22"/>
          <w:szCs w:val="22"/>
          <w:lang w:val="en-CA"/>
        </w:rPr>
        <w:t>% )</w:t>
      </w:r>
      <w:proofErr w:type="gramEnd"/>
      <w:r w:rsidR="00FA796E">
        <w:rPr>
          <w:rFonts w:cstheme="minorHAnsi"/>
          <w:sz w:val="22"/>
          <w:szCs w:val="22"/>
          <w:lang w:val="en-CA"/>
        </w:rPr>
        <w:t xml:space="preserve"> were major</w:t>
      </w:r>
      <w:r w:rsidR="00311A89">
        <w:rPr>
          <w:rFonts w:cstheme="minorHAnsi"/>
          <w:sz w:val="22"/>
          <w:szCs w:val="22"/>
          <w:lang w:val="en-CA"/>
        </w:rPr>
        <w:t xml:space="preserve"> bleeding events</w:t>
      </w:r>
      <w:r w:rsidR="004268B6">
        <w:rPr>
          <w:rFonts w:cstheme="minorHAnsi"/>
          <w:sz w:val="22"/>
          <w:szCs w:val="22"/>
          <w:lang w:val="en-CA"/>
        </w:rPr>
        <w:t xml:space="preserve"> </w:t>
      </w:r>
      <w:r w:rsidRPr="00D517CA">
        <w:rPr>
          <w:rFonts w:cstheme="minorHAnsi"/>
          <w:sz w:val="22"/>
          <w:szCs w:val="22"/>
          <w:lang w:val="en-CA"/>
        </w:rPr>
        <w:t xml:space="preserve">that occurred in 17 patients. </w:t>
      </w:r>
      <w:r w:rsidR="00F30166" w:rsidRPr="00D517CA">
        <w:rPr>
          <w:rFonts w:cstheme="minorHAnsi"/>
          <w:sz w:val="22"/>
          <w:szCs w:val="22"/>
          <w:lang w:val="en-CA"/>
        </w:rPr>
        <w:t xml:space="preserve">The mean </w:t>
      </w:r>
      <w:r w:rsidR="00501DD7" w:rsidRPr="00D517CA">
        <w:rPr>
          <w:rFonts w:cstheme="minorHAnsi"/>
          <w:sz w:val="22"/>
          <w:szCs w:val="22"/>
          <w:lang w:val="en-CA"/>
        </w:rPr>
        <w:t>platelet (</w:t>
      </w:r>
      <w:r w:rsidR="00F30166" w:rsidRPr="00D517CA">
        <w:rPr>
          <w:rFonts w:cstheme="minorHAnsi"/>
          <w:sz w:val="22"/>
          <w:szCs w:val="22"/>
          <w:lang w:val="en-CA"/>
        </w:rPr>
        <w:t>PLT</w:t>
      </w:r>
      <w:r w:rsidR="00501DD7" w:rsidRPr="00D517CA">
        <w:rPr>
          <w:rFonts w:cstheme="minorHAnsi"/>
          <w:sz w:val="22"/>
          <w:szCs w:val="22"/>
          <w:lang w:val="en-CA"/>
        </w:rPr>
        <w:t>)</w:t>
      </w:r>
      <w:r w:rsidR="00F30166" w:rsidRPr="00D517CA">
        <w:rPr>
          <w:rFonts w:cstheme="minorHAnsi"/>
          <w:sz w:val="22"/>
          <w:szCs w:val="22"/>
          <w:lang w:val="en-CA"/>
        </w:rPr>
        <w:t xml:space="preserve"> nadir</w:t>
      </w:r>
      <w:r w:rsidR="0023081C">
        <w:rPr>
          <w:rFonts w:cstheme="minorHAnsi"/>
          <w:sz w:val="22"/>
          <w:szCs w:val="22"/>
          <w:lang w:val="en-CA"/>
        </w:rPr>
        <w:t xml:space="preserve">, defined as lowest PLT count </w:t>
      </w:r>
      <w:r w:rsidR="0024299B">
        <w:rPr>
          <w:rFonts w:cstheme="minorHAnsi"/>
          <w:sz w:val="22"/>
          <w:szCs w:val="22"/>
          <w:lang w:val="en-CA"/>
        </w:rPr>
        <w:t xml:space="preserve">at any point during ibrutinib treatment, </w:t>
      </w:r>
      <w:r w:rsidR="00F30166" w:rsidRPr="00D517CA">
        <w:rPr>
          <w:rFonts w:cstheme="minorHAnsi"/>
          <w:sz w:val="22"/>
          <w:szCs w:val="22"/>
          <w:lang w:val="en-CA"/>
        </w:rPr>
        <w:t>was 73.3 in patients with major bleeding compared to 115.6 in patients with minor and 91.19</w:t>
      </w:r>
      <w:r w:rsidR="00F30166" w:rsidRPr="00D517CA">
        <w:rPr>
          <w:sz w:val="22"/>
          <w:szCs w:val="22"/>
        </w:rPr>
        <w:t xml:space="preserve"> </w:t>
      </w:r>
      <w:r w:rsidR="00F30166" w:rsidRPr="00D517CA">
        <w:rPr>
          <w:rFonts w:cstheme="minorHAnsi"/>
          <w:sz w:val="22"/>
          <w:szCs w:val="22"/>
          <w:lang w:val="en-CA"/>
        </w:rPr>
        <w:t>in patients with no bleeding events</w:t>
      </w:r>
      <w:r w:rsidR="00FA796E">
        <w:rPr>
          <w:rFonts w:cstheme="minorHAnsi"/>
          <w:sz w:val="22"/>
          <w:szCs w:val="22"/>
          <w:lang w:val="en-CA"/>
        </w:rPr>
        <w:t xml:space="preserve">. </w:t>
      </w:r>
    </w:p>
    <w:p w14:paraId="11533BF0" w14:textId="77777777" w:rsidR="003C48BB" w:rsidRDefault="003C48BB" w:rsidP="00290102">
      <w:pPr>
        <w:rPr>
          <w:rFonts w:cstheme="minorHAnsi"/>
          <w:sz w:val="22"/>
          <w:szCs w:val="22"/>
          <w:lang w:val="en-CA"/>
        </w:rPr>
      </w:pPr>
    </w:p>
    <w:p w14:paraId="412F2F3E" w14:textId="6D16F499" w:rsidR="003C48BB" w:rsidRDefault="00A25958">
      <w:pPr>
        <w:rPr>
          <w:rFonts w:cstheme="minorHAnsi"/>
          <w:sz w:val="22"/>
          <w:szCs w:val="22"/>
          <w:lang w:val="en-CA"/>
        </w:rPr>
      </w:pPr>
      <w:r>
        <w:rPr>
          <w:rFonts w:cstheme="minorHAnsi"/>
          <w:sz w:val="22"/>
          <w:szCs w:val="22"/>
          <w:lang w:val="en-CA"/>
        </w:rPr>
        <w:t>On the univariate analysis, w</w:t>
      </w:r>
      <w:r w:rsidR="00EE47F4">
        <w:rPr>
          <w:rFonts w:cstheme="minorHAnsi"/>
          <w:sz w:val="22"/>
          <w:szCs w:val="22"/>
          <w:lang w:val="en-CA"/>
        </w:rPr>
        <w:t>hen we compared patients with m</w:t>
      </w:r>
      <w:r w:rsidR="003C48BB">
        <w:rPr>
          <w:rFonts w:cstheme="minorHAnsi"/>
          <w:sz w:val="22"/>
          <w:szCs w:val="22"/>
          <w:lang w:val="en-CA"/>
        </w:rPr>
        <w:t xml:space="preserve">ajor bleeding to patient </w:t>
      </w:r>
      <w:r w:rsidR="00273A24">
        <w:rPr>
          <w:rFonts w:cstheme="minorHAnsi"/>
          <w:sz w:val="22"/>
          <w:szCs w:val="22"/>
          <w:lang w:val="en-CA"/>
        </w:rPr>
        <w:t>with no bleeding</w:t>
      </w:r>
      <w:r>
        <w:rPr>
          <w:rFonts w:cstheme="minorHAnsi"/>
          <w:sz w:val="22"/>
          <w:szCs w:val="22"/>
          <w:lang w:val="en-CA"/>
        </w:rPr>
        <w:t xml:space="preserve">, </w:t>
      </w:r>
      <w:r w:rsidR="00584509">
        <w:rPr>
          <w:rFonts w:cstheme="minorHAnsi"/>
          <w:sz w:val="22"/>
          <w:szCs w:val="22"/>
          <w:lang w:val="en-CA"/>
        </w:rPr>
        <w:t>PLT nadir (</w:t>
      </w:r>
      <w:commentRangeStart w:id="0"/>
      <w:r w:rsidR="00584509" w:rsidRPr="0005245F">
        <w:rPr>
          <w:rFonts w:cstheme="minorHAnsi"/>
          <w:sz w:val="22"/>
          <w:szCs w:val="22"/>
          <w:highlight w:val="yellow"/>
          <w:lang w:val="en-CA"/>
        </w:rPr>
        <w:t>OR xx p=0.09)</w:t>
      </w:r>
      <w:commentRangeEnd w:id="0"/>
      <w:r w:rsidR="00A54847">
        <w:rPr>
          <w:rStyle w:val="CommentReference"/>
        </w:rPr>
        <w:commentReference w:id="0"/>
      </w:r>
      <w:r w:rsidR="00584509">
        <w:rPr>
          <w:rFonts w:cstheme="minorHAnsi"/>
          <w:sz w:val="22"/>
          <w:szCs w:val="22"/>
          <w:lang w:val="en-CA"/>
        </w:rPr>
        <w:t xml:space="preserve"> </w:t>
      </w:r>
      <w:r w:rsidR="00EE3845">
        <w:rPr>
          <w:rFonts w:cstheme="minorHAnsi"/>
          <w:sz w:val="22"/>
          <w:szCs w:val="22"/>
          <w:lang w:val="en-CA"/>
        </w:rPr>
        <w:t xml:space="preserve">, </w:t>
      </w:r>
      <w:r>
        <w:rPr>
          <w:rFonts w:cstheme="minorHAnsi"/>
          <w:sz w:val="22"/>
          <w:szCs w:val="22"/>
          <w:lang w:val="en-CA"/>
        </w:rPr>
        <w:t>haemoglobin</w:t>
      </w:r>
      <w:r w:rsidR="00E661E4">
        <w:rPr>
          <w:rFonts w:cstheme="minorHAnsi"/>
          <w:sz w:val="22"/>
          <w:szCs w:val="22"/>
          <w:lang w:val="en-CA"/>
        </w:rPr>
        <w:t xml:space="preserve"> (</w:t>
      </w:r>
      <w:proofErr w:type="spellStart"/>
      <w:r w:rsidR="00E661E4">
        <w:rPr>
          <w:rFonts w:cstheme="minorHAnsi"/>
          <w:sz w:val="22"/>
          <w:szCs w:val="22"/>
          <w:lang w:val="en-CA"/>
        </w:rPr>
        <w:t>hb</w:t>
      </w:r>
      <w:proofErr w:type="spellEnd"/>
      <w:r w:rsidR="00E661E4">
        <w:rPr>
          <w:rFonts w:cstheme="minorHAnsi"/>
          <w:sz w:val="22"/>
          <w:szCs w:val="22"/>
          <w:lang w:val="en-CA"/>
        </w:rPr>
        <w:t>)</w:t>
      </w:r>
      <w:r>
        <w:rPr>
          <w:rFonts w:cstheme="minorHAnsi"/>
          <w:sz w:val="22"/>
          <w:szCs w:val="22"/>
          <w:lang w:val="en-CA"/>
        </w:rPr>
        <w:t xml:space="preserve"> </w:t>
      </w:r>
      <w:r w:rsidR="00E661E4">
        <w:rPr>
          <w:rFonts w:cstheme="minorHAnsi"/>
          <w:sz w:val="22"/>
          <w:szCs w:val="22"/>
          <w:lang w:val="en-CA"/>
        </w:rPr>
        <w:t xml:space="preserve">&lt; 100 </w:t>
      </w:r>
      <w:r>
        <w:rPr>
          <w:rFonts w:cstheme="minorHAnsi"/>
          <w:sz w:val="22"/>
          <w:szCs w:val="22"/>
          <w:lang w:val="en-CA"/>
        </w:rPr>
        <w:t>at the time of ibrutinib initiat</w:t>
      </w:r>
      <w:r w:rsidR="00E661E4">
        <w:rPr>
          <w:rFonts w:cstheme="minorHAnsi"/>
          <w:sz w:val="22"/>
          <w:szCs w:val="22"/>
          <w:lang w:val="en-CA"/>
        </w:rPr>
        <w:t>ion</w:t>
      </w:r>
      <w:r w:rsidR="00EE47F4">
        <w:rPr>
          <w:rFonts w:cstheme="minorHAnsi"/>
          <w:sz w:val="22"/>
          <w:szCs w:val="22"/>
          <w:lang w:val="en-CA"/>
        </w:rPr>
        <w:t xml:space="preserve"> </w:t>
      </w:r>
      <w:r w:rsidR="00EE47F4" w:rsidRPr="0005245F">
        <w:rPr>
          <w:rFonts w:cstheme="minorHAnsi"/>
          <w:sz w:val="22"/>
          <w:szCs w:val="22"/>
          <w:highlight w:val="yellow"/>
          <w:lang w:val="en-CA"/>
        </w:rPr>
        <w:t>(</w:t>
      </w:r>
      <w:commentRangeStart w:id="1"/>
      <w:r w:rsidR="002A61FF" w:rsidRPr="0005245F">
        <w:rPr>
          <w:rFonts w:cstheme="minorHAnsi"/>
          <w:sz w:val="22"/>
          <w:szCs w:val="22"/>
          <w:highlight w:val="yellow"/>
          <w:lang w:val="en-CA"/>
        </w:rPr>
        <w:t xml:space="preserve">OR </w:t>
      </w:r>
      <w:proofErr w:type="gramStart"/>
      <w:r w:rsidR="002A61FF" w:rsidRPr="0005245F">
        <w:rPr>
          <w:rFonts w:cstheme="minorHAnsi"/>
          <w:sz w:val="22"/>
          <w:szCs w:val="22"/>
          <w:highlight w:val="yellow"/>
          <w:lang w:val="en-CA"/>
        </w:rPr>
        <w:t>XX ,</w:t>
      </w:r>
      <w:proofErr w:type="gramEnd"/>
      <w:r w:rsidR="002A61FF" w:rsidRPr="0005245F">
        <w:rPr>
          <w:rFonts w:cstheme="minorHAnsi"/>
          <w:sz w:val="22"/>
          <w:szCs w:val="22"/>
          <w:highlight w:val="yellow"/>
          <w:lang w:val="en-CA"/>
        </w:rPr>
        <w:t xml:space="preserve"> </w:t>
      </w:r>
      <w:r w:rsidR="00EE47F4" w:rsidRPr="0005245F">
        <w:rPr>
          <w:rFonts w:cstheme="minorHAnsi"/>
          <w:sz w:val="22"/>
          <w:szCs w:val="22"/>
          <w:highlight w:val="yellow"/>
          <w:lang w:val="en-CA"/>
        </w:rPr>
        <w:t>p=0.027)</w:t>
      </w:r>
      <w:r w:rsidR="00584509">
        <w:rPr>
          <w:rFonts w:cstheme="minorHAnsi"/>
          <w:sz w:val="22"/>
          <w:szCs w:val="22"/>
          <w:lang w:val="en-CA"/>
        </w:rPr>
        <w:t xml:space="preserve"> </w:t>
      </w:r>
      <w:commentRangeEnd w:id="1"/>
      <w:r w:rsidR="00A54847">
        <w:rPr>
          <w:rStyle w:val="CommentReference"/>
        </w:rPr>
        <w:commentReference w:id="1"/>
      </w:r>
      <w:r w:rsidR="00584509">
        <w:rPr>
          <w:rFonts w:cstheme="minorHAnsi"/>
          <w:sz w:val="22"/>
          <w:szCs w:val="22"/>
          <w:lang w:val="en-CA"/>
        </w:rPr>
        <w:t xml:space="preserve">and </w:t>
      </w:r>
      <w:r w:rsidR="00C84DE1">
        <w:rPr>
          <w:rFonts w:cstheme="minorHAnsi"/>
          <w:sz w:val="22"/>
          <w:szCs w:val="22"/>
          <w:lang w:val="en-CA"/>
        </w:rPr>
        <w:t>anticoagulation</w:t>
      </w:r>
      <w:r w:rsidR="00584509">
        <w:rPr>
          <w:rFonts w:cstheme="minorHAnsi"/>
          <w:sz w:val="22"/>
          <w:szCs w:val="22"/>
          <w:lang w:val="en-CA"/>
        </w:rPr>
        <w:t xml:space="preserve"> </w:t>
      </w:r>
      <w:r w:rsidR="00EE47F4" w:rsidRPr="0005245F">
        <w:rPr>
          <w:rFonts w:cstheme="minorHAnsi"/>
          <w:sz w:val="22"/>
          <w:szCs w:val="22"/>
          <w:highlight w:val="yellow"/>
          <w:lang w:val="en-CA"/>
        </w:rPr>
        <w:t>(</w:t>
      </w:r>
      <w:commentRangeStart w:id="2"/>
      <w:proofErr w:type="spellStart"/>
      <w:r w:rsidR="002A61FF" w:rsidRPr="0005245F">
        <w:rPr>
          <w:rFonts w:cstheme="minorHAnsi"/>
          <w:sz w:val="22"/>
          <w:szCs w:val="22"/>
          <w:highlight w:val="yellow"/>
          <w:lang w:val="en-CA"/>
        </w:rPr>
        <w:t>ORxx</w:t>
      </w:r>
      <w:proofErr w:type="spellEnd"/>
      <w:r w:rsidR="002A61FF" w:rsidRPr="0005245F">
        <w:rPr>
          <w:rFonts w:cstheme="minorHAnsi"/>
          <w:sz w:val="22"/>
          <w:szCs w:val="22"/>
          <w:highlight w:val="yellow"/>
          <w:lang w:val="en-CA"/>
        </w:rPr>
        <w:t xml:space="preserve">, </w:t>
      </w:r>
      <w:r w:rsidR="00EE47F4" w:rsidRPr="0005245F">
        <w:rPr>
          <w:rFonts w:cstheme="minorHAnsi"/>
          <w:sz w:val="22"/>
          <w:szCs w:val="22"/>
          <w:highlight w:val="yellow"/>
          <w:lang w:val="en-CA"/>
        </w:rPr>
        <w:t>p=0.009</w:t>
      </w:r>
      <w:commentRangeEnd w:id="2"/>
      <w:r w:rsidR="00A54847">
        <w:rPr>
          <w:rStyle w:val="CommentReference"/>
        </w:rPr>
        <w:commentReference w:id="2"/>
      </w:r>
      <w:r w:rsidR="00EE47F4" w:rsidRPr="0005245F">
        <w:rPr>
          <w:rFonts w:cstheme="minorHAnsi"/>
          <w:sz w:val="22"/>
          <w:szCs w:val="22"/>
          <w:highlight w:val="yellow"/>
          <w:lang w:val="en-CA"/>
        </w:rPr>
        <w:t>)</w:t>
      </w:r>
      <w:r w:rsidR="00C84DE1">
        <w:rPr>
          <w:rFonts w:cstheme="minorHAnsi"/>
          <w:sz w:val="22"/>
          <w:szCs w:val="22"/>
          <w:lang w:val="en-CA"/>
        </w:rPr>
        <w:t xml:space="preserve"> were </w:t>
      </w:r>
      <w:r w:rsidR="00584509">
        <w:rPr>
          <w:rFonts w:cstheme="minorHAnsi"/>
          <w:sz w:val="22"/>
          <w:szCs w:val="22"/>
          <w:lang w:val="en-CA"/>
        </w:rPr>
        <w:t xml:space="preserve">the </w:t>
      </w:r>
      <w:r w:rsidR="00C84DE1">
        <w:rPr>
          <w:rFonts w:cstheme="minorHAnsi"/>
          <w:sz w:val="22"/>
          <w:szCs w:val="22"/>
          <w:lang w:val="en-CA"/>
        </w:rPr>
        <w:t xml:space="preserve">potential </w:t>
      </w:r>
      <w:r w:rsidR="00EE47F4">
        <w:rPr>
          <w:rFonts w:cstheme="minorHAnsi"/>
          <w:sz w:val="22"/>
          <w:szCs w:val="22"/>
          <w:lang w:val="en-CA"/>
        </w:rPr>
        <w:t>predictors</w:t>
      </w:r>
      <w:r w:rsidR="00C84DE1">
        <w:rPr>
          <w:rFonts w:cstheme="minorHAnsi"/>
          <w:sz w:val="22"/>
          <w:szCs w:val="22"/>
          <w:lang w:val="en-CA"/>
        </w:rPr>
        <w:t xml:space="preserve"> of major bleeding</w:t>
      </w:r>
      <w:r>
        <w:rPr>
          <w:rFonts w:cstheme="minorHAnsi"/>
          <w:sz w:val="22"/>
          <w:szCs w:val="22"/>
          <w:lang w:val="en-CA"/>
        </w:rPr>
        <w:t>. Comparing</w:t>
      </w:r>
      <w:r w:rsidR="004D0130">
        <w:rPr>
          <w:rFonts w:cstheme="minorHAnsi"/>
          <w:sz w:val="22"/>
          <w:szCs w:val="22"/>
          <w:lang w:val="en-CA"/>
        </w:rPr>
        <w:t xml:space="preserve"> patients with major bleeding </w:t>
      </w:r>
      <w:r w:rsidR="00273A24">
        <w:rPr>
          <w:rFonts w:cstheme="minorHAnsi"/>
          <w:sz w:val="22"/>
          <w:szCs w:val="22"/>
          <w:lang w:val="en-CA"/>
        </w:rPr>
        <w:t>and patients with minor or</w:t>
      </w:r>
      <w:r w:rsidR="00EE47F4">
        <w:rPr>
          <w:rFonts w:cstheme="minorHAnsi"/>
          <w:sz w:val="22"/>
          <w:szCs w:val="22"/>
          <w:lang w:val="en-CA"/>
        </w:rPr>
        <w:t xml:space="preserve"> no </w:t>
      </w:r>
      <w:r w:rsidR="00584509">
        <w:rPr>
          <w:rFonts w:cstheme="minorHAnsi"/>
          <w:sz w:val="22"/>
          <w:szCs w:val="22"/>
          <w:lang w:val="en-CA"/>
        </w:rPr>
        <w:t>bleeding,</w:t>
      </w:r>
      <w:r>
        <w:rPr>
          <w:rFonts w:cstheme="minorHAnsi"/>
          <w:sz w:val="22"/>
          <w:szCs w:val="22"/>
          <w:lang w:val="en-CA"/>
        </w:rPr>
        <w:t xml:space="preserve"> </w:t>
      </w:r>
      <w:r w:rsidR="00584509">
        <w:rPr>
          <w:rFonts w:cstheme="minorHAnsi"/>
          <w:sz w:val="22"/>
          <w:szCs w:val="22"/>
          <w:lang w:val="en-CA"/>
        </w:rPr>
        <w:t xml:space="preserve">PLT nadir </w:t>
      </w:r>
      <w:r w:rsidR="00584509" w:rsidRPr="0005245F">
        <w:rPr>
          <w:rFonts w:cstheme="minorHAnsi"/>
          <w:sz w:val="22"/>
          <w:szCs w:val="22"/>
          <w:highlight w:val="yellow"/>
          <w:lang w:val="en-CA"/>
        </w:rPr>
        <w:t>(</w:t>
      </w:r>
      <w:commentRangeStart w:id="3"/>
      <w:r w:rsidR="00584509" w:rsidRPr="0005245F">
        <w:rPr>
          <w:rFonts w:cstheme="minorHAnsi"/>
          <w:sz w:val="22"/>
          <w:szCs w:val="22"/>
          <w:highlight w:val="yellow"/>
          <w:lang w:val="en-CA"/>
        </w:rPr>
        <w:t>OR xx, p=0.045</w:t>
      </w:r>
      <w:r w:rsidR="00584509">
        <w:rPr>
          <w:rFonts w:cstheme="minorHAnsi"/>
          <w:sz w:val="22"/>
          <w:szCs w:val="22"/>
          <w:lang w:val="en-CA"/>
        </w:rPr>
        <w:t xml:space="preserve">) </w:t>
      </w:r>
      <w:commentRangeEnd w:id="3"/>
      <w:r w:rsidR="003A4648">
        <w:rPr>
          <w:rStyle w:val="CommentReference"/>
        </w:rPr>
        <w:commentReference w:id="3"/>
      </w:r>
      <w:r w:rsidR="00584509">
        <w:rPr>
          <w:rFonts w:cstheme="minorHAnsi"/>
          <w:sz w:val="22"/>
          <w:szCs w:val="22"/>
          <w:lang w:val="en-CA"/>
        </w:rPr>
        <w:t xml:space="preserve">, </w:t>
      </w:r>
      <w:proofErr w:type="spellStart"/>
      <w:r>
        <w:rPr>
          <w:rFonts w:cstheme="minorHAnsi"/>
          <w:sz w:val="22"/>
          <w:szCs w:val="22"/>
          <w:lang w:val="en-CA"/>
        </w:rPr>
        <w:t>hb</w:t>
      </w:r>
      <w:proofErr w:type="spellEnd"/>
      <w:r>
        <w:rPr>
          <w:rFonts w:cstheme="minorHAnsi"/>
          <w:sz w:val="22"/>
          <w:szCs w:val="22"/>
          <w:lang w:val="en-CA"/>
        </w:rPr>
        <w:t xml:space="preserve"> &lt;100 (</w:t>
      </w:r>
      <w:commentRangeStart w:id="4"/>
      <w:r w:rsidR="002A61FF">
        <w:rPr>
          <w:rFonts w:cstheme="minorHAnsi"/>
          <w:sz w:val="22"/>
          <w:szCs w:val="22"/>
          <w:lang w:val="en-CA"/>
        </w:rPr>
        <w:t xml:space="preserve">OR xx </w:t>
      </w:r>
      <w:r>
        <w:rPr>
          <w:rFonts w:cstheme="minorHAnsi"/>
          <w:sz w:val="22"/>
          <w:szCs w:val="22"/>
          <w:lang w:val="en-CA"/>
        </w:rPr>
        <w:t>p=0.036)</w:t>
      </w:r>
      <w:r w:rsidR="00584509">
        <w:rPr>
          <w:rFonts w:cstheme="minorHAnsi"/>
          <w:sz w:val="22"/>
          <w:szCs w:val="22"/>
          <w:lang w:val="en-CA"/>
        </w:rPr>
        <w:t xml:space="preserve"> </w:t>
      </w:r>
      <w:commentRangeEnd w:id="4"/>
      <w:r w:rsidR="003A4648">
        <w:rPr>
          <w:rStyle w:val="CommentReference"/>
        </w:rPr>
        <w:commentReference w:id="4"/>
      </w:r>
      <w:r w:rsidR="00584509">
        <w:rPr>
          <w:rFonts w:cstheme="minorHAnsi"/>
          <w:sz w:val="22"/>
          <w:szCs w:val="22"/>
          <w:lang w:val="en-CA"/>
        </w:rPr>
        <w:t>and</w:t>
      </w:r>
      <w:r w:rsidR="00B54C21">
        <w:rPr>
          <w:rFonts w:cstheme="minorHAnsi"/>
          <w:sz w:val="22"/>
          <w:szCs w:val="22"/>
          <w:lang w:val="en-CA"/>
        </w:rPr>
        <w:t xml:space="preserve"> anticoagulation </w:t>
      </w:r>
      <w:r w:rsidR="00B54C21" w:rsidRPr="0005245F">
        <w:rPr>
          <w:rFonts w:cstheme="minorHAnsi"/>
          <w:sz w:val="22"/>
          <w:szCs w:val="22"/>
          <w:highlight w:val="yellow"/>
          <w:lang w:val="en-CA"/>
        </w:rPr>
        <w:t>(</w:t>
      </w:r>
      <w:commentRangeStart w:id="5"/>
      <w:r w:rsidR="002A61FF" w:rsidRPr="0005245F">
        <w:rPr>
          <w:rFonts w:cstheme="minorHAnsi"/>
          <w:sz w:val="22"/>
          <w:szCs w:val="22"/>
          <w:highlight w:val="yellow"/>
          <w:lang w:val="en-CA"/>
        </w:rPr>
        <w:t xml:space="preserve">OR xx, </w:t>
      </w:r>
      <w:r w:rsidR="00B54C21" w:rsidRPr="0005245F">
        <w:rPr>
          <w:rFonts w:cstheme="minorHAnsi"/>
          <w:sz w:val="22"/>
          <w:szCs w:val="22"/>
          <w:highlight w:val="yellow"/>
          <w:lang w:val="en-CA"/>
        </w:rPr>
        <w:t>p=0.06)</w:t>
      </w:r>
      <w:r w:rsidR="00B54C21">
        <w:rPr>
          <w:rFonts w:cstheme="minorHAnsi"/>
          <w:sz w:val="22"/>
          <w:szCs w:val="22"/>
          <w:lang w:val="en-CA"/>
        </w:rPr>
        <w:t xml:space="preserve"> </w:t>
      </w:r>
      <w:commentRangeEnd w:id="5"/>
      <w:r w:rsidR="003A4648">
        <w:rPr>
          <w:rStyle w:val="CommentReference"/>
        </w:rPr>
        <w:commentReference w:id="5"/>
      </w:r>
      <w:r w:rsidR="00EE47F4">
        <w:rPr>
          <w:rFonts w:cstheme="minorHAnsi"/>
          <w:sz w:val="22"/>
          <w:szCs w:val="22"/>
          <w:lang w:val="en-CA"/>
        </w:rPr>
        <w:t>were similarly the potential predictors for major bleeding.</w:t>
      </w:r>
      <w:r w:rsidR="00E661E4">
        <w:rPr>
          <w:rFonts w:cstheme="minorHAnsi"/>
          <w:sz w:val="22"/>
          <w:szCs w:val="22"/>
          <w:lang w:val="en-CA"/>
        </w:rPr>
        <w:t xml:space="preserve"> </w:t>
      </w:r>
      <w:r w:rsidR="0024299B">
        <w:rPr>
          <w:rFonts w:cstheme="minorHAnsi"/>
          <w:sz w:val="22"/>
          <w:szCs w:val="22"/>
          <w:lang w:val="en-CA"/>
        </w:rPr>
        <w:t>Grade 3 thrombocytopenia, defined as PLT nadir &lt; 50 at any po</w:t>
      </w:r>
      <w:r w:rsidR="00EE47F4">
        <w:rPr>
          <w:rFonts w:cstheme="minorHAnsi"/>
          <w:sz w:val="22"/>
          <w:szCs w:val="22"/>
          <w:lang w:val="en-CA"/>
        </w:rPr>
        <w:t xml:space="preserve">int during treatment with </w:t>
      </w:r>
      <w:r w:rsidR="00C749F9">
        <w:rPr>
          <w:rFonts w:cstheme="minorHAnsi"/>
          <w:sz w:val="22"/>
          <w:szCs w:val="22"/>
          <w:lang w:val="en-CA"/>
        </w:rPr>
        <w:t>ibrutinib was not associated with increased risk of major bleeding (p=0.2)</w:t>
      </w:r>
      <w:r w:rsidR="00584509">
        <w:rPr>
          <w:rFonts w:cstheme="minorHAnsi"/>
          <w:sz w:val="22"/>
          <w:szCs w:val="22"/>
          <w:lang w:val="en-CA"/>
        </w:rPr>
        <w:t>.</w:t>
      </w:r>
    </w:p>
    <w:p w14:paraId="6B65DE52" w14:textId="77777777" w:rsidR="00E661E4" w:rsidRDefault="00E661E4">
      <w:pPr>
        <w:rPr>
          <w:rFonts w:cstheme="minorHAnsi"/>
          <w:sz w:val="22"/>
          <w:szCs w:val="22"/>
          <w:lang w:val="en-CA"/>
        </w:rPr>
      </w:pPr>
    </w:p>
    <w:p w14:paraId="3E0EE2BB" w14:textId="301096F1" w:rsidR="00E661E4" w:rsidRDefault="00E661E4">
      <w:pPr>
        <w:rPr>
          <w:rFonts w:cstheme="minorHAnsi"/>
          <w:sz w:val="22"/>
          <w:szCs w:val="22"/>
          <w:lang w:val="en-CA"/>
        </w:rPr>
      </w:pPr>
      <w:r>
        <w:rPr>
          <w:rFonts w:cstheme="minorHAnsi"/>
          <w:sz w:val="22"/>
          <w:szCs w:val="22"/>
          <w:lang w:val="en-CA"/>
        </w:rPr>
        <w:t>To confirm the significance of the</w:t>
      </w:r>
      <w:r w:rsidR="00273A24">
        <w:rPr>
          <w:rFonts w:cstheme="minorHAnsi"/>
          <w:sz w:val="22"/>
          <w:szCs w:val="22"/>
          <w:lang w:val="en-CA"/>
        </w:rPr>
        <w:t>se</w:t>
      </w:r>
      <w:r>
        <w:rPr>
          <w:rFonts w:cstheme="minorHAnsi"/>
          <w:sz w:val="22"/>
          <w:szCs w:val="22"/>
          <w:lang w:val="en-CA"/>
        </w:rPr>
        <w:t xml:space="preserve"> variables, multivariate analysis was </w:t>
      </w:r>
      <w:r w:rsidR="0065387E">
        <w:rPr>
          <w:rFonts w:cstheme="minorHAnsi"/>
          <w:sz w:val="22"/>
          <w:szCs w:val="22"/>
          <w:lang w:val="en-CA"/>
        </w:rPr>
        <w:t>performed</w:t>
      </w:r>
      <w:r>
        <w:rPr>
          <w:rFonts w:cstheme="minorHAnsi"/>
          <w:sz w:val="22"/>
          <w:szCs w:val="22"/>
          <w:lang w:val="en-CA"/>
        </w:rPr>
        <w:t>. When we compared patients with major bleeding to patients with no bleeding</w:t>
      </w:r>
      <w:r w:rsidR="0024299B">
        <w:rPr>
          <w:rFonts w:cstheme="minorHAnsi"/>
          <w:sz w:val="22"/>
          <w:szCs w:val="22"/>
          <w:lang w:val="en-CA"/>
        </w:rPr>
        <w:t xml:space="preserve">, </w:t>
      </w:r>
      <w:r w:rsidR="00273A24">
        <w:rPr>
          <w:rFonts w:cstheme="minorHAnsi"/>
          <w:sz w:val="22"/>
          <w:szCs w:val="22"/>
          <w:lang w:val="en-CA"/>
        </w:rPr>
        <w:t xml:space="preserve">PLT nadir </w:t>
      </w:r>
      <w:commentRangeStart w:id="6"/>
      <w:r w:rsidR="00273A24">
        <w:rPr>
          <w:rFonts w:cstheme="minorHAnsi"/>
          <w:sz w:val="22"/>
          <w:szCs w:val="22"/>
          <w:lang w:val="en-CA"/>
        </w:rPr>
        <w:t>(p=0.008)</w:t>
      </w:r>
      <w:r w:rsidR="00CF0808">
        <w:rPr>
          <w:rFonts w:cstheme="minorHAnsi"/>
          <w:sz w:val="22"/>
          <w:szCs w:val="22"/>
          <w:lang w:val="en-CA"/>
        </w:rPr>
        <w:t xml:space="preserve"> </w:t>
      </w:r>
      <w:commentRangeEnd w:id="6"/>
      <w:r w:rsidR="00A34F80">
        <w:rPr>
          <w:rStyle w:val="CommentReference"/>
        </w:rPr>
        <w:commentReference w:id="6"/>
      </w:r>
      <w:del w:id="7" w:author="user" w:date="2021-07-31T11:35:00Z">
        <w:r w:rsidR="00CF0808" w:rsidDel="0030721A">
          <w:rPr>
            <w:rFonts w:cstheme="minorHAnsi"/>
            <w:sz w:val="22"/>
            <w:szCs w:val="22"/>
            <w:lang w:val="en-CA"/>
          </w:rPr>
          <w:delText xml:space="preserve">, </w:delText>
        </w:r>
        <w:r w:rsidR="0024299B" w:rsidDel="0030721A">
          <w:rPr>
            <w:rFonts w:cstheme="minorHAnsi"/>
            <w:sz w:val="22"/>
            <w:szCs w:val="22"/>
            <w:lang w:val="en-CA"/>
          </w:rPr>
          <w:delText>hb&lt; 100 (p=0.15)</w:delText>
        </w:r>
        <w:r w:rsidR="00CF0808" w:rsidDel="0030721A">
          <w:rPr>
            <w:rFonts w:cstheme="minorHAnsi"/>
            <w:sz w:val="22"/>
            <w:szCs w:val="22"/>
            <w:lang w:val="en-CA"/>
          </w:rPr>
          <w:delText xml:space="preserve"> </w:delText>
        </w:r>
      </w:del>
      <w:r w:rsidR="00CF0808">
        <w:rPr>
          <w:rFonts w:cstheme="minorHAnsi"/>
          <w:sz w:val="22"/>
          <w:szCs w:val="22"/>
          <w:lang w:val="en-CA"/>
        </w:rPr>
        <w:t>and</w:t>
      </w:r>
      <w:r w:rsidR="0024299B">
        <w:rPr>
          <w:rFonts w:cstheme="minorHAnsi"/>
          <w:sz w:val="22"/>
          <w:szCs w:val="22"/>
          <w:lang w:val="en-CA"/>
        </w:rPr>
        <w:t xml:space="preserve"> </w:t>
      </w:r>
      <w:r w:rsidR="00CF0808">
        <w:rPr>
          <w:rFonts w:cstheme="minorHAnsi"/>
          <w:sz w:val="22"/>
          <w:szCs w:val="22"/>
          <w:lang w:val="en-CA"/>
        </w:rPr>
        <w:t>anticoagulation (</w:t>
      </w:r>
      <w:commentRangeStart w:id="8"/>
      <w:r w:rsidR="00CF0808">
        <w:rPr>
          <w:rFonts w:cstheme="minorHAnsi"/>
          <w:sz w:val="22"/>
          <w:szCs w:val="22"/>
          <w:lang w:val="en-CA"/>
        </w:rPr>
        <w:t>p=0.001</w:t>
      </w:r>
      <w:commentRangeEnd w:id="8"/>
      <w:r w:rsidR="00A34F80">
        <w:rPr>
          <w:rStyle w:val="CommentReference"/>
        </w:rPr>
        <w:commentReference w:id="8"/>
      </w:r>
      <w:r w:rsidR="00CF0808">
        <w:rPr>
          <w:rFonts w:cstheme="minorHAnsi"/>
          <w:sz w:val="22"/>
          <w:szCs w:val="22"/>
          <w:lang w:val="en-CA"/>
        </w:rPr>
        <w:t xml:space="preserve">) </w:t>
      </w:r>
      <w:r w:rsidR="0024299B">
        <w:rPr>
          <w:rFonts w:cstheme="minorHAnsi"/>
          <w:sz w:val="22"/>
          <w:szCs w:val="22"/>
          <w:lang w:val="en-CA"/>
        </w:rPr>
        <w:t xml:space="preserve">were </w:t>
      </w:r>
      <w:r w:rsidR="00CF0808">
        <w:rPr>
          <w:rFonts w:cstheme="minorHAnsi"/>
          <w:sz w:val="22"/>
          <w:szCs w:val="22"/>
          <w:lang w:val="en-CA"/>
        </w:rPr>
        <w:t xml:space="preserve">confirmed to be </w:t>
      </w:r>
      <w:r w:rsidR="0024299B">
        <w:rPr>
          <w:rFonts w:cstheme="minorHAnsi"/>
          <w:sz w:val="22"/>
          <w:szCs w:val="22"/>
          <w:lang w:val="en-CA"/>
        </w:rPr>
        <w:t>the potential predictors of major bleeding</w:t>
      </w:r>
      <w:r w:rsidR="00273A24">
        <w:rPr>
          <w:rFonts w:cstheme="minorHAnsi"/>
          <w:sz w:val="22"/>
          <w:szCs w:val="22"/>
          <w:lang w:val="en-CA"/>
        </w:rPr>
        <w:t xml:space="preserve">. </w:t>
      </w:r>
      <w:del w:id="9" w:author="user" w:date="2021-07-31T11:35:00Z">
        <w:r w:rsidR="002B0EA2" w:rsidDel="0030721A">
          <w:rPr>
            <w:rFonts w:cstheme="minorHAnsi"/>
            <w:sz w:val="22"/>
            <w:szCs w:val="22"/>
            <w:lang w:val="en-CA"/>
          </w:rPr>
          <w:delText>Similarly w</w:delText>
        </w:r>
      </w:del>
      <w:ins w:id="10" w:author="user" w:date="2021-07-31T11:35:00Z">
        <w:r w:rsidR="0030721A">
          <w:rPr>
            <w:rFonts w:cstheme="minorHAnsi"/>
            <w:sz w:val="22"/>
            <w:szCs w:val="22"/>
            <w:lang w:val="en-CA"/>
          </w:rPr>
          <w:t>W</w:t>
        </w:r>
      </w:ins>
      <w:r w:rsidR="002B0EA2">
        <w:rPr>
          <w:rFonts w:cstheme="minorHAnsi"/>
          <w:sz w:val="22"/>
          <w:szCs w:val="22"/>
          <w:lang w:val="en-CA"/>
        </w:rPr>
        <w:t>hen c</w:t>
      </w:r>
      <w:r w:rsidR="00273A24">
        <w:rPr>
          <w:rFonts w:cstheme="minorHAnsi"/>
          <w:sz w:val="22"/>
          <w:szCs w:val="22"/>
          <w:lang w:val="en-CA"/>
        </w:rPr>
        <w:t xml:space="preserve">omparing patients with </w:t>
      </w:r>
      <w:del w:id="11" w:author="user" w:date="2021-07-31T11:35:00Z">
        <w:r w:rsidR="00B217BA" w:rsidDel="0030721A">
          <w:rPr>
            <w:rFonts w:cstheme="minorHAnsi"/>
            <w:sz w:val="22"/>
            <w:szCs w:val="22"/>
            <w:lang w:val="en-CA"/>
          </w:rPr>
          <w:delText>M</w:delText>
        </w:r>
      </w:del>
      <w:ins w:id="12" w:author="user" w:date="2021-07-31T11:35:00Z">
        <w:r w:rsidR="0030721A">
          <w:rPr>
            <w:rFonts w:cstheme="minorHAnsi"/>
            <w:sz w:val="22"/>
            <w:szCs w:val="22"/>
            <w:lang w:val="en-CA"/>
          </w:rPr>
          <w:t>m</w:t>
        </w:r>
      </w:ins>
      <w:r w:rsidR="00B217BA">
        <w:rPr>
          <w:rFonts w:cstheme="minorHAnsi"/>
          <w:sz w:val="22"/>
          <w:szCs w:val="22"/>
          <w:lang w:val="en-CA"/>
        </w:rPr>
        <w:t xml:space="preserve">ajor bleeding and </w:t>
      </w:r>
      <w:r w:rsidR="00520183">
        <w:rPr>
          <w:rFonts w:cstheme="minorHAnsi"/>
          <w:sz w:val="22"/>
          <w:szCs w:val="22"/>
          <w:lang w:val="en-CA"/>
        </w:rPr>
        <w:t xml:space="preserve">patient with </w:t>
      </w:r>
      <w:r w:rsidR="000049B7">
        <w:rPr>
          <w:rFonts w:cstheme="minorHAnsi"/>
          <w:sz w:val="22"/>
          <w:szCs w:val="22"/>
          <w:lang w:val="en-CA"/>
        </w:rPr>
        <w:t>minor or no bleeding</w:t>
      </w:r>
      <w:r w:rsidR="00CF0808">
        <w:rPr>
          <w:rFonts w:cstheme="minorHAnsi"/>
          <w:sz w:val="22"/>
          <w:szCs w:val="22"/>
          <w:lang w:val="en-CA"/>
        </w:rPr>
        <w:t xml:space="preserve">, PLT nadir </w:t>
      </w:r>
      <w:r w:rsidR="00CF0808" w:rsidRPr="0005245F">
        <w:rPr>
          <w:rFonts w:cstheme="minorHAnsi"/>
          <w:sz w:val="22"/>
          <w:szCs w:val="22"/>
          <w:highlight w:val="yellow"/>
          <w:lang w:val="en-CA"/>
        </w:rPr>
        <w:t>(</w:t>
      </w:r>
      <w:commentRangeStart w:id="13"/>
      <w:r w:rsidR="000049B7" w:rsidRPr="0005245F">
        <w:rPr>
          <w:rFonts w:cstheme="minorHAnsi"/>
          <w:sz w:val="22"/>
          <w:szCs w:val="22"/>
          <w:highlight w:val="yellow"/>
          <w:lang w:val="en-CA"/>
        </w:rPr>
        <w:t xml:space="preserve">OR xx </w:t>
      </w:r>
      <w:r w:rsidR="00CF0808" w:rsidRPr="0005245F">
        <w:rPr>
          <w:rFonts w:cstheme="minorHAnsi"/>
          <w:sz w:val="22"/>
          <w:szCs w:val="22"/>
          <w:highlight w:val="yellow"/>
          <w:lang w:val="en-CA"/>
        </w:rPr>
        <w:t>p=0.005</w:t>
      </w:r>
      <w:commentRangeEnd w:id="13"/>
      <w:r w:rsidR="00B61A1D">
        <w:rPr>
          <w:rStyle w:val="CommentReference"/>
        </w:rPr>
        <w:commentReference w:id="13"/>
      </w:r>
      <w:r w:rsidR="00CF0808" w:rsidRPr="0005245F">
        <w:rPr>
          <w:rFonts w:cstheme="minorHAnsi"/>
          <w:sz w:val="22"/>
          <w:szCs w:val="22"/>
          <w:highlight w:val="yellow"/>
          <w:lang w:val="en-CA"/>
        </w:rPr>
        <w:t>)</w:t>
      </w:r>
      <w:ins w:id="14" w:author="user" w:date="2021-07-31T11:35:00Z">
        <w:r w:rsidR="0030721A">
          <w:rPr>
            <w:rFonts w:cstheme="minorHAnsi"/>
            <w:sz w:val="22"/>
            <w:szCs w:val="22"/>
            <w:highlight w:val="yellow"/>
            <w:lang w:val="en-CA"/>
          </w:rPr>
          <w:t xml:space="preserve"> and</w:t>
        </w:r>
      </w:ins>
      <w:del w:id="15" w:author="user" w:date="2021-07-31T11:35:00Z">
        <w:r w:rsidR="00CF0808" w:rsidRPr="0005245F" w:rsidDel="0030721A">
          <w:rPr>
            <w:rFonts w:cstheme="minorHAnsi"/>
            <w:sz w:val="22"/>
            <w:szCs w:val="22"/>
            <w:highlight w:val="yellow"/>
            <w:lang w:val="en-CA"/>
          </w:rPr>
          <w:delText>,</w:delText>
        </w:r>
      </w:del>
      <w:r w:rsidR="00CF0808">
        <w:rPr>
          <w:rFonts w:cstheme="minorHAnsi"/>
          <w:sz w:val="22"/>
          <w:szCs w:val="22"/>
          <w:lang w:val="en-CA"/>
        </w:rPr>
        <w:t xml:space="preserve"> </w:t>
      </w:r>
      <w:proofErr w:type="spellStart"/>
      <w:r w:rsidR="00B217BA">
        <w:rPr>
          <w:rFonts w:cstheme="minorHAnsi"/>
          <w:sz w:val="22"/>
          <w:szCs w:val="22"/>
          <w:lang w:val="en-CA"/>
        </w:rPr>
        <w:t>hb</w:t>
      </w:r>
      <w:proofErr w:type="spellEnd"/>
      <w:r w:rsidR="00B217BA">
        <w:rPr>
          <w:rFonts w:cstheme="minorHAnsi"/>
          <w:sz w:val="22"/>
          <w:szCs w:val="22"/>
          <w:lang w:val="en-CA"/>
        </w:rPr>
        <w:t xml:space="preserve"> &lt;100 (</w:t>
      </w:r>
      <w:commentRangeStart w:id="16"/>
      <w:proofErr w:type="spellStart"/>
      <w:r w:rsidR="000049B7" w:rsidRPr="0005245F">
        <w:rPr>
          <w:rFonts w:cstheme="minorHAnsi"/>
          <w:sz w:val="22"/>
          <w:szCs w:val="22"/>
          <w:highlight w:val="yellow"/>
          <w:lang w:val="en-CA"/>
        </w:rPr>
        <w:t>ORxx</w:t>
      </w:r>
      <w:proofErr w:type="spellEnd"/>
      <w:r w:rsidR="000049B7" w:rsidRPr="0005245F">
        <w:rPr>
          <w:rFonts w:cstheme="minorHAnsi"/>
          <w:sz w:val="22"/>
          <w:szCs w:val="22"/>
          <w:highlight w:val="yellow"/>
          <w:lang w:val="en-CA"/>
        </w:rPr>
        <w:t xml:space="preserve">, </w:t>
      </w:r>
      <w:r w:rsidR="00B217BA" w:rsidRPr="0005245F">
        <w:rPr>
          <w:rFonts w:cstheme="minorHAnsi"/>
          <w:sz w:val="22"/>
          <w:szCs w:val="22"/>
          <w:highlight w:val="yellow"/>
          <w:lang w:val="en-CA"/>
        </w:rPr>
        <w:t>p=0.005</w:t>
      </w:r>
      <w:commentRangeEnd w:id="16"/>
      <w:r w:rsidR="00B61A1D">
        <w:rPr>
          <w:rStyle w:val="CommentReference"/>
        </w:rPr>
        <w:commentReference w:id="16"/>
      </w:r>
      <w:r w:rsidR="00CF0808">
        <w:rPr>
          <w:rFonts w:cstheme="minorHAnsi"/>
          <w:sz w:val="22"/>
          <w:szCs w:val="22"/>
          <w:lang w:val="en-CA"/>
        </w:rPr>
        <w:t>)</w:t>
      </w:r>
      <w:del w:id="17" w:author="user" w:date="2021-07-31T11:36:00Z">
        <w:r w:rsidR="00B217BA" w:rsidDel="0030721A">
          <w:rPr>
            <w:rFonts w:cstheme="minorHAnsi"/>
            <w:sz w:val="22"/>
            <w:szCs w:val="22"/>
            <w:lang w:val="en-CA"/>
          </w:rPr>
          <w:delText xml:space="preserve"> and anticoagulation</w:delText>
        </w:r>
        <w:r w:rsidR="000049B7" w:rsidDel="0030721A">
          <w:rPr>
            <w:rFonts w:cstheme="minorHAnsi"/>
            <w:sz w:val="22"/>
            <w:szCs w:val="22"/>
            <w:lang w:val="en-CA"/>
          </w:rPr>
          <w:delText xml:space="preserve"> </w:delText>
        </w:r>
        <w:r w:rsidR="00B217BA" w:rsidDel="0030721A">
          <w:rPr>
            <w:rFonts w:cstheme="minorHAnsi"/>
            <w:sz w:val="22"/>
            <w:szCs w:val="22"/>
            <w:lang w:val="en-CA"/>
          </w:rPr>
          <w:delText>(</w:delText>
        </w:r>
        <w:r w:rsidR="000049B7" w:rsidRPr="0005245F" w:rsidDel="0030721A">
          <w:rPr>
            <w:rFonts w:cstheme="minorHAnsi"/>
            <w:sz w:val="22"/>
            <w:szCs w:val="22"/>
            <w:highlight w:val="yellow"/>
            <w:lang w:val="en-CA"/>
          </w:rPr>
          <w:delText xml:space="preserve">ORR, </w:delText>
        </w:r>
        <w:r w:rsidR="00B217BA" w:rsidRPr="0005245F" w:rsidDel="0030721A">
          <w:rPr>
            <w:rFonts w:cstheme="minorHAnsi"/>
            <w:sz w:val="22"/>
            <w:szCs w:val="22"/>
            <w:highlight w:val="yellow"/>
            <w:lang w:val="en-CA"/>
          </w:rPr>
          <w:delText>p=0.33)</w:delText>
        </w:r>
      </w:del>
      <w:r w:rsidR="00B217BA">
        <w:rPr>
          <w:rFonts w:cstheme="minorHAnsi"/>
          <w:sz w:val="22"/>
          <w:szCs w:val="22"/>
          <w:lang w:val="en-CA"/>
        </w:rPr>
        <w:t xml:space="preserve"> </w:t>
      </w:r>
      <w:r w:rsidR="0024299B">
        <w:rPr>
          <w:rFonts w:cstheme="minorHAnsi"/>
          <w:sz w:val="22"/>
          <w:szCs w:val="22"/>
          <w:lang w:val="en-CA"/>
        </w:rPr>
        <w:t xml:space="preserve">were the potential predictors of major bleeding. </w:t>
      </w:r>
    </w:p>
    <w:p w14:paraId="03CB18F4" w14:textId="77777777" w:rsidR="006A0C93" w:rsidRPr="00D517CA" w:rsidRDefault="006A0C93">
      <w:pPr>
        <w:rPr>
          <w:sz w:val="22"/>
          <w:szCs w:val="22"/>
        </w:rPr>
      </w:pPr>
    </w:p>
    <w:p w14:paraId="218909E8" w14:textId="0517A3BD" w:rsidR="00B82327" w:rsidRPr="00D517CA" w:rsidRDefault="001141BC" w:rsidP="0005245F">
      <w:pPr>
        <w:rPr>
          <w:sz w:val="22"/>
          <w:szCs w:val="22"/>
        </w:rPr>
      </w:pPr>
      <w:r w:rsidRPr="00D517CA">
        <w:rPr>
          <w:b/>
          <w:bCs/>
          <w:sz w:val="22"/>
          <w:szCs w:val="22"/>
        </w:rPr>
        <w:t xml:space="preserve">Conclusions: </w:t>
      </w:r>
      <w:r w:rsidR="0082172C" w:rsidRPr="00D517CA">
        <w:rPr>
          <w:rFonts w:cstheme="minorHAnsi"/>
          <w:sz w:val="22"/>
          <w:szCs w:val="22"/>
          <w:lang w:val="en-CA"/>
        </w:rPr>
        <w:t>Although not common, Ibrutinib is associated with increased ris</w:t>
      </w:r>
      <w:r w:rsidR="006B4038" w:rsidRPr="00D517CA">
        <w:rPr>
          <w:rFonts w:cstheme="minorHAnsi"/>
          <w:sz w:val="22"/>
          <w:szCs w:val="22"/>
          <w:lang w:val="en-CA"/>
        </w:rPr>
        <w:t>k of major and minor bleeding and i</w:t>
      </w:r>
      <w:r w:rsidR="0082172C" w:rsidRPr="00D517CA">
        <w:rPr>
          <w:rFonts w:cstheme="minorHAnsi"/>
          <w:sz w:val="22"/>
          <w:szCs w:val="22"/>
          <w:lang w:val="en-CA"/>
        </w:rPr>
        <w:t xml:space="preserve">dentifying patients that are at higher risk of bleeding </w:t>
      </w:r>
      <w:r w:rsidR="006B4038" w:rsidRPr="00D517CA">
        <w:rPr>
          <w:rFonts w:cstheme="minorHAnsi"/>
          <w:sz w:val="22"/>
          <w:szCs w:val="22"/>
          <w:lang w:val="en-CA"/>
        </w:rPr>
        <w:t xml:space="preserve">is </w:t>
      </w:r>
      <w:r w:rsidR="00842CBF">
        <w:rPr>
          <w:rFonts w:cstheme="minorHAnsi"/>
          <w:sz w:val="22"/>
          <w:szCs w:val="22"/>
          <w:lang w:val="en-CA"/>
        </w:rPr>
        <w:t>essential</w:t>
      </w:r>
      <w:r w:rsidR="006B4038" w:rsidRPr="00D517CA">
        <w:rPr>
          <w:rFonts w:cstheme="minorHAnsi"/>
          <w:sz w:val="22"/>
          <w:szCs w:val="22"/>
          <w:lang w:val="en-CA"/>
        </w:rPr>
        <w:t xml:space="preserve">. </w:t>
      </w:r>
      <w:r w:rsidR="00E54EA7">
        <w:rPr>
          <w:rFonts w:cstheme="minorHAnsi"/>
          <w:sz w:val="22"/>
          <w:szCs w:val="22"/>
          <w:lang w:val="en-CA"/>
        </w:rPr>
        <w:t xml:space="preserve">This retrospective Canadian study was done </w:t>
      </w:r>
      <w:r w:rsidR="00AB2A18">
        <w:rPr>
          <w:rFonts w:cstheme="minorHAnsi"/>
          <w:sz w:val="22"/>
          <w:szCs w:val="22"/>
          <w:lang w:val="en-CA"/>
        </w:rPr>
        <w:t xml:space="preserve">with the primary objective </w:t>
      </w:r>
      <w:r w:rsidR="00E54EA7">
        <w:rPr>
          <w:rFonts w:cstheme="minorHAnsi"/>
          <w:sz w:val="22"/>
          <w:szCs w:val="22"/>
          <w:lang w:val="en-CA"/>
        </w:rPr>
        <w:t xml:space="preserve">to assess the association between PLT count and major bleeding in patients on ibrutinib for treatment of CLL. </w:t>
      </w:r>
      <w:r w:rsidR="00E25806" w:rsidRPr="00D517CA">
        <w:rPr>
          <w:sz w:val="22"/>
          <w:szCs w:val="22"/>
        </w:rPr>
        <w:t xml:space="preserve">In this analysis </w:t>
      </w:r>
      <w:r w:rsidR="00EE3845">
        <w:rPr>
          <w:sz w:val="22"/>
          <w:szCs w:val="22"/>
        </w:rPr>
        <w:t>patients with major bleeding tend to have lower PLT counts compared to patients with minor or no bleeding</w:t>
      </w:r>
      <w:r w:rsidR="00AB2A18">
        <w:rPr>
          <w:sz w:val="22"/>
          <w:szCs w:val="22"/>
        </w:rPr>
        <w:t>, with mean PLT nadir of 73.3</w:t>
      </w:r>
      <w:r w:rsidR="00EE3845">
        <w:rPr>
          <w:sz w:val="22"/>
          <w:szCs w:val="22"/>
        </w:rPr>
        <w:t xml:space="preserve">. </w:t>
      </w:r>
      <w:r w:rsidR="005B6339">
        <w:rPr>
          <w:sz w:val="22"/>
          <w:szCs w:val="22"/>
        </w:rPr>
        <w:t>H</w:t>
      </w:r>
      <w:r w:rsidR="00B82327" w:rsidRPr="00D517CA">
        <w:rPr>
          <w:sz w:val="22"/>
          <w:szCs w:val="22"/>
        </w:rPr>
        <w:t xml:space="preserve">owever </w:t>
      </w:r>
      <w:r w:rsidR="001E58E8" w:rsidRPr="00D517CA">
        <w:rPr>
          <w:sz w:val="22"/>
          <w:szCs w:val="22"/>
        </w:rPr>
        <w:t>grade</w:t>
      </w:r>
      <w:r w:rsidR="0082172C" w:rsidRPr="00D517CA">
        <w:rPr>
          <w:sz w:val="22"/>
          <w:szCs w:val="22"/>
        </w:rPr>
        <w:t xml:space="preserve"> 3 thrombocytopenia</w:t>
      </w:r>
      <w:r w:rsidR="005B6339">
        <w:rPr>
          <w:sz w:val="22"/>
          <w:szCs w:val="22"/>
        </w:rPr>
        <w:t xml:space="preserve"> (PLT nadir&lt;50)</w:t>
      </w:r>
      <w:r w:rsidR="0082172C" w:rsidRPr="00D517CA">
        <w:rPr>
          <w:sz w:val="22"/>
          <w:szCs w:val="22"/>
        </w:rPr>
        <w:t xml:space="preserve"> </w:t>
      </w:r>
      <w:r w:rsidR="00B82327" w:rsidRPr="00D517CA">
        <w:rPr>
          <w:sz w:val="22"/>
          <w:szCs w:val="22"/>
        </w:rPr>
        <w:t xml:space="preserve">was not </w:t>
      </w:r>
      <w:r w:rsidR="00E25806" w:rsidRPr="00D517CA">
        <w:rPr>
          <w:sz w:val="22"/>
          <w:szCs w:val="22"/>
        </w:rPr>
        <w:t xml:space="preserve">associated with increased risk of </w:t>
      </w:r>
      <w:r w:rsidR="00330B14">
        <w:rPr>
          <w:sz w:val="22"/>
          <w:szCs w:val="22"/>
        </w:rPr>
        <w:t xml:space="preserve">major </w:t>
      </w:r>
      <w:r w:rsidR="00E25806" w:rsidRPr="00D517CA">
        <w:rPr>
          <w:sz w:val="22"/>
          <w:szCs w:val="22"/>
        </w:rPr>
        <w:t xml:space="preserve">bleeding. Other important </w:t>
      </w:r>
      <w:r w:rsidR="00330B14">
        <w:rPr>
          <w:sz w:val="22"/>
          <w:szCs w:val="22"/>
        </w:rPr>
        <w:t xml:space="preserve">predictors of increased risk of bleeding </w:t>
      </w:r>
      <w:r w:rsidR="00E25806" w:rsidRPr="00D517CA">
        <w:rPr>
          <w:sz w:val="22"/>
          <w:szCs w:val="22"/>
        </w:rPr>
        <w:t xml:space="preserve">while on ibrutinib includes concurrent anticoagulation and anemia (Hb &lt;100). </w:t>
      </w:r>
    </w:p>
    <w:p w14:paraId="16653D7F" w14:textId="77777777" w:rsidR="00706C2B" w:rsidRDefault="00706C2B" w:rsidP="00E25806"/>
    <w:p w14:paraId="44F50116" w14:textId="77777777" w:rsidR="00706C2B" w:rsidRDefault="00706C2B" w:rsidP="00E25806"/>
    <w:p w14:paraId="06377B91" w14:textId="77777777" w:rsidR="00706C2B" w:rsidRDefault="00706C2B" w:rsidP="00E25806"/>
    <w:p w14:paraId="198C2399" w14:textId="77777777" w:rsidR="00706C2B" w:rsidRDefault="00706C2B" w:rsidP="00E25806"/>
    <w:p w14:paraId="303E67B8" w14:textId="77777777" w:rsidR="00706C2B" w:rsidRDefault="00706C2B" w:rsidP="00E25806"/>
    <w:p w14:paraId="651DCE17" w14:textId="77777777" w:rsidR="00706C2B" w:rsidRDefault="00706C2B" w:rsidP="00E25806"/>
    <w:p w14:paraId="437836CD" w14:textId="77777777" w:rsidR="00706C2B" w:rsidRDefault="00706C2B" w:rsidP="00E25806"/>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2304"/>
      </w:tblGrid>
      <w:tr w:rsidR="00706C2B" w:rsidRPr="002627B0" w14:paraId="146D1E57" w14:textId="77777777" w:rsidTr="00BA7D99">
        <w:trPr>
          <w:trHeight w:val="311"/>
        </w:trPr>
        <w:tc>
          <w:tcPr>
            <w:tcW w:w="4608" w:type="dxa"/>
            <w:tcBorders>
              <w:top w:val="single" w:sz="4" w:space="0" w:color="auto"/>
              <w:bottom w:val="single" w:sz="4" w:space="0" w:color="auto"/>
            </w:tcBorders>
            <w:shd w:val="pct10" w:color="auto" w:fill="auto"/>
          </w:tcPr>
          <w:p w14:paraId="75DB2645" w14:textId="77777777" w:rsidR="00706C2B" w:rsidRPr="002627B0" w:rsidRDefault="00706C2B" w:rsidP="00CF5AE5">
            <w:pPr>
              <w:rPr>
                <w:b/>
                <w:bCs/>
                <w:lang w:val="en-CA"/>
              </w:rPr>
            </w:pPr>
            <w:r w:rsidRPr="002627B0">
              <w:rPr>
                <w:b/>
                <w:bCs/>
                <w:lang w:val="en-CA"/>
              </w:rPr>
              <w:t>Characteristic</w:t>
            </w:r>
          </w:p>
        </w:tc>
        <w:tc>
          <w:tcPr>
            <w:tcW w:w="2304" w:type="dxa"/>
            <w:tcBorders>
              <w:top w:val="single" w:sz="4" w:space="0" w:color="auto"/>
              <w:bottom w:val="single" w:sz="4" w:space="0" w:color="auto"/>
            </w:tcBorders>
            <w:shd w:val="pct10" w:color="auto" w:fill="auto"/>
          </w:tcPr>
          <w:p w14:paraId="73581010" w14:textId="77777777" w:rsidR="00706C2B" w:rsidRPr="002627B0" w:rsidRDefault="00706C2B" w:rsidP="00CF5AE5">
            <w:pPr>
              <w:rPr>
                <w:b/>
                <w:bCs/>
                <w:lang w:val="en-CA"/>
              </w:rPr>
            </w:pPr>
            <w:r>
              <w:rPr>
                <w:b/>
                <w:bCs/>
                <w:lang w:val="en-CA"/>
              </w:rPr>
              <w:t>(N = 170)</w:t>
            </w:r>
          </w:p>
        </w:tc>
      </w:tr>
      <w:tr w:rsidR="00706C2B" w14:paraId="1FE1D37F" w14:textId="77777777" w:rsidTr="00BA7D99">
        <w:trPr>
          <w:trHeight w:val="291"/>
        </w:trPr>
        <w:tc>
          <w:tcPr>
            <w:tcW w:w="4608" w:type="dxa"/>
            <w:tcBorders>
              <w:top w:val="single" w:sz="4" w:space="0" w:color="auto"/>
            </w:tcBorders>
          </w:tcPr>
          <w:p w14:paraId="3931B211" w14:textId="77777777" w:rsidR="00706C2B" w:rsidRDefault="00706C2B" w:rsidP="00CF5AE5">
            <w:pPr>
              <w:rPr>
                <w:lang w:val="en-CA"/>
              </w:rPr>
            </w:pPr>
            <w:r>
              <w:rPr>
                <w:lang w:val="en-CA"/>
              </w:rPr>
              <w:t>Age at Diagnosis (mean)</w:t>
            </w:r>
          </w:p>
        </w:tc>
        <w:tc>
          <w:tcPr>
            <w:tcW w:w="2304" w:type="dxa"/>
            <w:tcBorders>
              <w:top w:val="single" w:sz="4" w:space="0" w:color="auto"/>
            </w:tcBorders>
          </w:tcPr>
          <w:p w14:paraId="42891470" w14:textId="77777777" w:rsidR="00706C2B" w:rsidRDefault="00706C2B" w:rsidP="00CF5AE5">
            <w:pPr>
              <w:rPr>
                <w:lang w:val="en-CA"/>
              </w:rPr>
            </w:pPr>
            <w:r>
              <w:rPr>
                <w:lang w:val="en-CA"/>
              </w:rPr>
              <w:t>63.9</w:t>
            </w:r>
          </w:p>
        </w:tc>
      </w:tr>
      <w:tr w:rsidR="00706C2B" w14:paraId="013DA0BD" w14:textId="77777777" w:rsidTr="00BA7D99">
        <w:trPr>
          <w:trHeight w:val="311"/>
        </w:trPr>
        <w:tc>
          <w:tcPr>
            <w:tcW w:w="4608" w:type="dxa"/>
          </w:tcPr>
          <w:p w14:paraId="357B7B91" w14:textId="77777777" w:rsidR="00706C2B" w:rsidRDefault="00706C2B" w:rsidP="00CF5AE5">
            <w:pPr>
              <w:rPr>
                <w:lang w:val="en-CA"/>
              </w:rPr>
            </w:pPr>
            <w:r>
              <w:rPr>
                <w:lang w:val="en-CA"/>
              </w:rPr>
              <w:t>Men (%)</w:t>
            </w:r>
          </w:p>
        </w:tc>
        <w:tc>
          <w:tcPr>
            <w:tcW w:w="2304" w:type="dxa"/>
          </w:tcPr>
          <w:p w14:paraId="5D4027A4" w14:textId="77777777" w:rsidR="00706C2B" w:rsidRDefault="00706C2B" w:rsidP="00CF5AE5">
            <w:pPr>
              <w:rPr>
                <w:lang w:val="en-CA"/>
              </w:rPr>
            </w:pPr>
            <w:r>
              <w:rPr>
                <w:lang w:val="en-CA"/>
              </w:rPr>
              <w:t>105 (61.8%)</w:t>
            </w:r>
          </w:p>
        </w:tc>
      </w:tr>
      <w:tr w:rsidR="00706C2B" w14:paraId="0DBC9FB4" w14:textId="77777777" w:rsidTr="00BA7D99">
        <w:trPr>
          <w:trHeight w:val="311"/>
        </w:trPr>
        <w:tc>
          <w:tcPr>
            <w:tcW w:w="4608" w:type="dxa"/>
          </w:tcPr>
          <w:p w14:paraId="344C2430" w14:textId="77777777" w:rsidR="00706C2B" w:rsidRDefault="00706C2B" w:rsidP="00CF5AE5">
            <w:pPr>
              <w:rPr>
                <w:lang w:val="en-CA"/>
              </w:rPr>
            </w:pPr>
            <w:r>
              <w:rPr>
                <w:lang w:val="en-CA"/>
              </w:rPr>
              <w:t>Rai Stage at Diagnosis (%)</w:t>
            </w:r>
          </w:p>
        </w:tc>
        <w:tc>
          <w:tcPr>
            <w:tcW w:w="2304" w:type="dxa"/>
          </w:tcPr>
          <w:p w14:paraId="681521C0" w14:textId="77777777" w:rsidR="00706C2B" w:rsidRDefault="00706C2B" w:rsidP="00CF5AE5">
            <w:pPr>
              <w:rPr>
                <w:lang w:val="en-CA"/>
              </w:rPr>
            </w:pPr>
          </w:p>
        </w:tc>
      </w:tr>
      <w:tr w:rsidR="00706C2B" w14:paraId="19A977EA" w14:textId="77777777" w:rsidTr="00BA7D99">
        <w:trPr>
          <w:trHeight w:val="311"/>
        </w:trPr>
        <w:tc>
          <w:tcPr>
            <w:tcW w:w="4608" w:type="dxa"/>
          </w:tcPr>
          <w:p w14:paraId="18476933" w14:textId="77777777" w:rsidR="00706C2B" w:rsidRDefault="00706C2B" w:rsidP="00CF5AE5">
            <w:pPr>
              <w:rPr>
                <w:lang w:val="en-CA"/>
              </w:rPr>
            </w:pPr>
            <w:r>
              <w:rPr>
                <w:lang w:val="en-CA"/>
              </w:rPr>
              <w:t xml:space="preserve">    0</w:t>
            </w:r>
          </w:p>
        </w:tc>
        <w:tc>
          <w:tcPr>
            <w:tcW w:w="2304" w:type="dxa"/>
          </w:tcPr>
          <w:p w14:paraId="069B94D6" w14:textId="77777777" w:rsidR="00706C2B" w:rsidRDefault="00706C2B" w:rsidP="00CF5AE5">
            <w:pPr>
              <w:rPr>
                <w:lang w:val="en-CA"/>
              </w:rPr>
            </w:pPr>
            <w:r>
              <w:rPr>
                <w:lang w:val="en-CA"/>
              </w:rPr>
              <w:t>57</w:t>
            </w:r>
          </w:p>
        </w:tc>
      </w:tr>
      <w:tr w:rsidR="00706C2B" w14:paraId="08FC4ADC" w14:textId="77777777" w:rsidTr="00BA7D99">
        <w:trPr>
          <w:trHeight w:val="330"/>
        </w:trPr>
        <w:tc>
          <w:tcPr>
            <w:tcW w:w="4608" w:type="dxa"/>
          </w:tcPr>
          <w:p w14:paraId="1569F8E5" w14:textId="77777777" w:rsidR="00706C2B" w:rsidRDefault="00706C2B" w:rsidP="00CF5AE5">
            <w:pPr>
              <w:rPr>
                <w:lang w:val="en-CA"/>
              </w:rPr>
            </w:pPr>
            <w:r>
              <w:rPr>
                <w:lang w:val="en-CA"/>
              </w:rPr>
              <w:t xml:space="preserve">    1</w:t>
            </w:r>
          </w:p>
        </w:tc>
        <w:tc>
          <w:tcPr>
            <w:tcW w:w="2304" w:type="dxa"/>
          </w:tcPr>
          <w:p w14:paraId="1D7E151A" w14:textId="77777777" w:rsidR="00706C2B" w:rsidRDefault="00706C2B" w:rsidP="00CF5AE5">
            <w:pPr>
              <w:rPr>
                <w:lang w:val="en-CA"/>
              </w:rPr>
            </w:pPr>
            <w:r>
              <w:rPr>
                <w:lang w:val="en-CA"/>
              </w:rPr>
              <w:t>49</w:t>
            </w:r>
          </w:p>
        </w:tc>
      </w:tr>
      <w:tr w:rsidR="00706C2B" w14:paraId="473D8B09" w14:textId="77777777" w:rsidTr="00BA7D99">
        <w:trPr>
          <w:trHeight w:val="311"/>
        </w:trPr>
        <w:tc>
          <w:tcPr>
            <w:tcW w:w="4608" w:type="dxa"/>
          </w:tcPr>
          <w:p w14:paraId="51D0872E" w14:textId="77777777" w:rsidR="00706C2B" w:rsidRDefault="00706C2B" w:rsidP="00CF5AE5">
            <w:pPr>
              <w:rPr>
                <w:lang w:val="en-CA"/>
              </w:rPr>
            </w:pPr>
            <w:r>
              <w:rPr>
                <w:lang w:val="en-CA"/>
              </w:rPr>
              <w:t xml:space="preserve">    2</w:t>
            </w:r>
          </w:p>
        </w:tc>
        <w:tc>
          <w:tcPr>
            <w:tcW w:w="2304" w:type="dxa"/>
          </w:tcPr>
          <w:p w14:paraId="47DEBE76" w14:textId="77777777" w:rsidR="00706C2B" w:rsidRDefault="00706C2B" w:rsidP="00CF5AE5">
            <w:pPr>
              <w:rPr>
                <w:lang w:val="en-CA"/>
              </w:rPr>
            </w:pPr>
            <w:r>
              <w:rPr>
                <w:lang w:val="en-CA"/>
              </w:rPr>
              <w:t>22</w:t>
            </w:r>
          </w:p>
        </w:tc>
      </w:tr>
      <w:tr w:rsidR="00706C2B" w14:paraId="4B721333" w14:textId="77777777" w:rsidTr="00BA7D99">
        <w:trPr>
          <w:trHeight w:val="311"/>
        </w:trPr>
        <w:tc>
          <w:tcPr>
            <w:tcW w:w="4608" w:type="dxa"/>
          </w:tcPr>
          <w:p w14:paraId="1F0BADC4" w14:textId="77777777" w:rsidR="00706C2B" w:rsidRDefault="00706C2B" w:rsidP="00CF5AE5">
            <w:pPr>
              <w:rPr>
                <w:lang w:val="en-CA"/>
              </w:rPr>
            </w:pPr>
            <w:r>
              <w:rPr>
                <w:lang w:val="en-CA"/>
              </w:rPr>
              <w:t xml:space="preserve">    3</w:t>
            </w:r>
          </w:p>
        </w:tc>
        <w:tc>
          <w:tcPr>
            <w:tcW w:w="2304" w:type="dxa"/>
          </w:tcPr>
          <w:p w14:paraId="1E15F559" w14:textId="77777777" w:rsidR="00706C2B" w:rsidRDefault="00706C2B" w:rsidP="00CF5AE5">
            <w:pPr>
              <w:rPr>
                <w:lang w:val="en-CA"/>
              </w:rPr>
            </w:pPr>
            <w:r>
              <w:rPr>
                <w:lang w:val="en-CA"/>
              </w:rPr>
              <w:t>5</w:t>
            </w:r>
          </w:p>
        </w:tc>
      </w:tr>
      <w:tr w:rsidR="00706C2B" w14:paraId="75D9406D" w14:textId="77777777" w:rsidTr="00BA7D99">
        <w:trPr>
          <w:trHeight w:val="311"/>
        </w:trPr>
        <w:tc>
          <w:tcPr>
            <w:tcW w:w="4608" w:type="dxa"/>
          </w:tcPr>
          <w:p w14:paraId="72576A62" w14:textId="77777777" w:rsidR="00706C2B" w:rsidRDefault="00706C2B" w:rsidP="00CF5AE5">
            <w:pPr>
              <w:rPr>
                <w:lang w:val="en-CA"/>
              </w:rPr>
            </w:pPr>
            <w:r>
              <w:rPr>
                <w:lang w:val="en-CA"/>
              </w:rPr>
              <w:t xml:space="preserve">    4</w:t>
            </w:r>
          </w:p>
        </w:tc>
        <w:tc>
          <w:tcPr>
            <w:tcW w:w="2304" w:type="dxa"/>
          </w:tcPr>
          <w:p w14:paraId="1E993028" w14:textId="77777777" w:rsidR="00706C2B" w:rsidRDefault="00706C2B" w:rsidP="00CF5AE5">
            <w:pPr>
              <w:rPr>
                <w:lang w:val="en-CA"/>
              </w:rPr>
            </w:pPr>
            <w:r>
              <w:rPr>
                <w:lang w:val="en-CA"/>
              </w:rPr>
              <w:t>17</w:t>
            </w:r>
          </w:p>
        </w:tc>
      </w:tr>
      <w:tr w:rsidR="00706C2B" w14:paraId="20A9A7F7" w14:textId="77777777" w:rsidTr="00BA7D99">
        <w:trPr>
          <w:trHeight w:val="311"/>
        </w:trPr>
        <w:tc>
          <w:tcPr>
            <w:tcW w:w="4608" w:type="dxa"/>
          </w:tcPr>
          <w:p w14:paraId="2A8983E5" w14:textId="77777777" w:rsidR="00706C2B" w:rsidRDefault="00706C2B" w:rsidP="00CF5AE5">
            <w:pPr>
              <w:rPr>
                <w:lang w:val="en-CA"/>
              </w:rPr>
            </w:pPr>
            <w:r>
              <w:rPr>
                <w:lang w:val="en-CA"/>
              </w:rPr>
              <w:t xml:space="preserve">    Unknown</w:t>
            </w:r>
          </w:p>
        </w:tc>
        <w:tc>
          <w:tcPr>
            <w:tcW w:w="2304" w:type="dxa"/>
          </w:tcPr>
          <w:p w14:paraId="7895AA0D" w14:textId="77777777" w:rsidR="00706C2B" w:rsidRDefault="00706C2B" w:rsidP="00CF5AE5">
            <w:pPr>
              <w:rPr>
                <w:lang w:val="en-CA"/>
              </w:rPr>
            </w:pPr>
          </w:p>
        </w:tc>
      </w:tr>
      <w:tr w:rsidR="00706C2B" w14:paraId="6C288CEE" w14:textId="77777777" w:rsidTr="00BA7D99">
        <w:trPr>
          <w:trHeight w:val="311"/>
        </w:trPr>
        <w:tc>
          <w:tcPr>
            <w:tcW w:w="4608" w:type="dxa"/>
          </w:tcPr>
          <w:p w14:paraId="279D704B" w14:textId="77777777" w:rsidR="00706C2B" w:rsidRDefault="00706C2B" w:rsidP="00CF5AE5">
            <w:pPr>
              <w:rPr>
                <w:lang w:val="en-CA"/>
              </w:rPr>
            </w:pPr>
            <w:r>
              <w:rPr>
                <w:lang w:val="en-CA"/>
              </w:rPr>
              <w:t>High Risk Cytogenetics (%)</w:t>
            </w:r>
          </w:p>
        </w:tc>
        <w:tc>
          <w:tcPr>
            <w:tcW w:w="2304" w:type="dxa"/>
          </w:tcPr>
          <w:p w14:paraId="5DE9C49C" w14:textId="77777777" w:rsidR="00706C2B" w:rsidRDefault="00706C2B" w:rsidP="00CF5AE5">
            <w:pPr>
              <w:rPr>
                <w:lang w:val="en-CA"/>
              </w:rPr>
            </w:pPr>
          </w:p>
        </w:tc>
      </w:tr>
      <w:tr w:rsidR="00706C2B" w14:paraId="7E4DEE7A" w14:textId="77777777" w:rsidTr="00BA7D99">
        <w:trPr>
          <w:trHeight w:val="311"/>
        </w:trPr>
        <w:tc>
          <w:tcPr>
            <w:tcW w:w="4608" w:type="dxa"/>
          </w:tcPr>
          <w:p w14:paraId="6AB374C1" w14:textId="77777777" w:rsidR="00706C2B" w:rsidRDefault="00706C2B" w:rsidP="00CF5AE5">
            <w:pPr>
              <w:rPr>
                <w:lang w:val="en-CA"/>
              </w:rPr>
            </w:pPr>
            <w:r>
              <w:rPr>
                <w:lang w:val="en-CA"/>
              </w:rPr>
              <w:t xml:space="preserve">    Present</w:t>
            </w:r>
          </w:p>
        </w:tc>
        <w:tc>
          <w:tcPr>
            <w:tcW w:w="2304" w:type="dxa"/>
          </w:tcPr>
          <w:p w14:paraId="0192F858" w14:textId="77777777" w:rsidR="00706C2B" w:rsidRDefault="00706C2B" w:rsidP="00CF5AE5">
            <w:pPr>
              <w:rPr>
                <w:lang w:val="en-CA"/>
              </w:rPr>
            </w:pPr>
            <w:r>
              <w:rPr>
                <w:lang w:val="en-CA"/>
              </w:rPr>
              <w:t>71 (41.8%)</w:t>
            </w:r>
          </w:p>
        </w:tc>
      </w:tr>
      <w:tr w:rsidR="00706C2B" w14:paraId="18458DB5" w14:textId="77777777" w:rsidTr="00BA7D99">
        <w:trPr>
          <w:trHeight w:val="311"/>
        </w:trPr>
        <w:tc>
          <w:tcPr>
            <w:tcW w:w="4608" w:type="dxa"/>
          </w:tcPr>
          <w:p w14:paraId="0EC2CC77" w14:textId="77777777" w:rsidR="00706C2B" w:rsidRDefault="00706C2B" w:rsidP="00CF5AE5">
            <w:pPr>
              <w:rPr>
                <w:lang w:val="en-CA"/>
              </w:rPr>
            </w:pPr>
            <w:r>
              <w:rPr>
                <w:lang w:val="en-CA"/>
              </w:rPr>
              <w:t xml:space="preserve">    Absent</w:t>
            </w:r>
          </w:p>
        </w:tc>
        <w:tc>
          <w:tcPr>
            <w:tcW w:w="2304" w:type="dxa"/>
          </w:tcPr>
          <w:p w14:paraId="622A9FE9" w14:textId="77777777" w:rsidR="00706C2B" w:rsidRDefault="00706C2B" w:rsidP="00CF5AE5">
            <w:pPr>
              <w:rPr>
                <w:lang w:val="en-CA"/>
              </w:rPr>
            </w:pPr>
            <w:r>
              <w:rPr>
                <w:lang w:val="en-CA"/>
              </w:rPr>
              <w:t>78 (45.9%)</w:t>
            </w:r>
          </w:p>
        </w:tc>
      </w:tr>
      <w:tr w:rsidR="00706C2B" w14:paraId="2E53C1DA" w14:textId="77777777" w:rsidTr="00BA7D99">
        <w:trPr>
          <w:trHeight w:val="311"/>
        </w:trPr>
        <w:tc>
          <w:tcPr>
            <w:tcW w:w="4608" w:type="dxa"/>
          </w:tcPr>
          <w:p w14:paraId="3F5A06FC" w14:textId="77777777" w:rsidR="00706C2B" w:rsidRDefault="00706C2B" w:rsidP="00CF5AE5">
            <w:pPr>
              <w:rPr>
                <w:lang w:val="en-CA"/>
              </w:rPr>
            </w:pPr>
            <w:r>
              <w:rPr>
                <w:lang w:val="en-CA"/>
              </w:rPr>
              <w:t xml:space="preserve">    Unknown</w:t>
            </w:r>
          </w:p>
        </w:tc>
        <w:tc>
          <w:tcPr>
            <w:tcW w:w="2304" w:type="dxa"/>
          </w:tcPr>
          <w:p w14:paraId="7BCACE28" w14:textId="77777777" w:rsidR="00706C2B" w:rsidRDefault="00706C2B" w:rsidP="00CF5AE5">
            <w:pPr>
              <w:rPr>
                <w:lang w:val="en-CA"/>
              </w:rPr>
            </w:pPr>
            <w:r>
              <w:rPr>
                <w:lang w:val="en-CA"/>
              </w:rPr>
              <w:t>21 (12.3%)</w:t>
            </w:r>
          </w:p>
        </w:tc>
      </w:tr>
      <w:tr w:rsidR="00706C2B" w14:paraId="121EBA12" w14:textId="77777777" w:rsidTr="00BA7D99">
        <w:trPr>
          <w:trHeight w:val="311"/>
        </w:trPr>
        <w:tc>
          <w:tcPr>
            <w:tcW w:w="4608" w:type="dxa"/>
          </w:tcPr>
          <w:p w14:paraId="5E40A2A2" w14:textId="77777777" w:rsidR="00706C2B" w:rsidRDefault="00706C2B" w:rsidP="00CF5AE5">
            <w:pPr>
              <w:rPr>
                <w:lang w:val="en-CA"/>
              </w:rPr>
            </w:pPr>
            <w:r>
              <w:rPr>
                <w:lang w:val="en-CA"/>
              </w:rPr>
              <w:t xml:space="preserve">Anticoagulant </w:t>
            </w:r>
          </w:p>
        </w:tc>
        <w:tc>
          <w:tcPr>
            <w:tcW w:w="2304" w:type="dxa"/>
          </w:tcPr>
          <w:p w14:paraId="70AC03E7" w14:textId="77777777" w:rsidR="00706C2B" w:rsidRDefault="00706C2B" w:rsidP="00CF5AE5">
            <w:pPr>
              <w:rPr>
                <w:lang w:val="en-CA"/>
              </w:rPr>
            </w:pPr>
            <w:r>
              <w:rPr>
                <w:lang w:val="en-CA"/>
              </w:rPr>
              <w:t>32</w:t>
            </w:r>
          </w:p>
        </w:tc>
      </w:tr>
      <w:tr w:rsidR="00706C2B" w14:paraId="32C7147B" w14:textId="77777777" w:rsidTr="00BA7D99">
        <w:trPr>
          <w:trHeight w:val="311"/>
        </w:trPr>
        <w:tc>
          <w:tcPr>
            <w:tcW w:w="4608" w:type="dxa"/>
          </w:tcPr>
          <w:p w14:paraId="3FD4EF79" w14:textId="77777777" w:rsidR="00706C2B" w:rsidRDefault="00706C2B" w:rsidP="00CF5AE5">
            <w:pPr>
              <w:rPr>
                <w:lang w:val="en-CA"/>
              </w:rPr>
            </w:pPr>
            <w:r>
              <w:rPr>
                <w:lang w:val="en-CA"/>
              </w:rPr>
              <w:t>Antiplatelet</w:t>
            </w:r>
          </w:p>
        </w:tc>
        <w:tc>
          <w:tcPr>
            <w:tcW w:w="2304" w:type="dxa"/>
          </w:tcPr>
          <w:p w14:paraId="66F3D1DE" w14:textId="77777777" w:rsidR="00706C2B" w:rsidRDefault="00706C2B" w:rsidP="00CF5AE5">
            <w:pPr>
              <w:rPr>
                <w:lang w:val="en-CA"/>
              </w:rPr>
            </w:pPr>
            <w:r>
              <w:rPr>
                <w:lang w:val="en-CA"/>
              </w:rPr>
              <w:t>32</w:t>
            </w:r>
          </w:p>
        </w:tc>
      </w:tr>
      <w:tr w:rsidR="00706C2B" w14:paraId="34D6B560" w14:textId="77777777" w:rsidTr="00BA7D99">
        <w:trPr>
          <w:trHeight w:val="311"/>
        </w:trPr>
        <w:tc>
          <w:tcPr>
            <w:tcW w:w="4608" w:type="dxa"/>
          </w:tcPr>
          <w:p w14:paraId="1A697C91" w14:textId="77777777" w:rsidR="00706C2B" w:rsidRDefault="00706C2B" w:rsidP="00CF5AE5">
            <w:pPr>
              <w:rPr>
                <w:lang w:val="en-CA"/>
              </w:rPr>
            </w:pPr>
            <w:r>
              <w:rPr>
                <w:lang w:val="en-CA"/>
              </w:rPr>
              <w:t>Patients with Documented Bleeding Events</w:t>
            </w:r>
          </w:p>
        </w:tc>
        <w:tc>
          <w:tcPr>
            <w:tcW w:w="2304" w:type="dxa"/>
          </w:tcPr>
          <w:p w14:paraId="5BDC7DE6" w14:textId="77777777" w:rsidR="00706C2B" w:rsidRDefault="00706C2B" w:rsidP="00CF5AE5">
            <w:pPr>
              <w:rPr>
                <w:lang w:val="en-CA"/>
              </w:rPr>
            </w:pPr>
            <w:r>
              <w:rPr>
                <w:lang w:val="en-CA"/>
              </w:rPr>
              <w:t>42 (24.7%)</w:t>
            </w:r>
          </w:p>
        </w:tc>
      </w:tr>
      <w:tr w:rsidR="00706C2B" w14:paraId="2043C9FD" w14:textId="77777777" w:rsidTr="00BA7D99">
        <w:trPr>
          <w:trHeight w:val="311"/>
        </w:trPr>
        <w:tc>
          <w:tcPr>
            <w:tcW w:w="4608" w:type="dxa"/>
          </w:tcPr>
          <w:p w14:paraId="2BF8EF08" w14:textId="77777777" w:rsidR="00706C2B" w:rsidRDefault="00706C2B" w:rsidP="00CF5AE5">
            <w:pPr>
              <w:rPr>
                <w:lang w:val="en-CA"/>
              </w:rPr>
            </w:pPr>
            <w:r>
              <w:rPr>
                <w:lang w:val="en-CA"/>
              </w:rPr>
              <w:t xml:space="preserve">    Major Bleed</w:t>
            </w:r>
          </w:p>
        </w:tc>
        <w:tc>
          <w:tcPr>
            <w:tcW w:w="2304" w:type="dxa"/>
          </w:tcPr>
          <w:p w14:paraId="07F6C081" w14:textId="77777777" w:rsidR="00706C2B" w:rsidRDefault="00706C2B" w:rsidP="00CF5AE5">
            <w:pPr>
              <w:rPr>
                <w:lang w:val="en-CA"/>
              </w:rPr>
            </w:pPr>
            <w:r>
              <w:rPr>
                <w:lang w:val="en-CA"/>
              </w:rPr>
              <w:t>17</w:t>
            </w:r>
          </w:p>
        </w:tc>
      </w:tr>
      <w:tr w:rsidR="00706C2B" w14:paraId="684801C2" w14:textId="77777777" w:rsidTr="00BA7D99">
        <w:trPr>
          <w:trHeight w:val="311"/>
        </w:trPr>
        <w:tc>
          <w:tcPr>
            <w:tcW w:w="4608" w:type="dxa"/>
          </w:tcPr>
          <w:p w14:paraId="63A8C06E" w14:textId="77777777" w:rsidR="00706C2B" w:rsidRDefault="00706C2B" w:rsidP="00CF5AE5">
            <w:pPr>
              <w:rPr>
                <w:lang w:val="en-CA"/>
              </w:rPr>
            </w:pPr>
            <w:r>
              <w:rPr>
                <w:lang w:val="en-CA"/>
              </w:rPr>
              <w:t xml:space="preserve">    Minor Bleed</w:t>
            </w:r>
          </w:p>
        </w:tc>
        <w:tc>
          <w:tcPr>
            <w:tcW w:w="2304" w:type="dxa"/>
          </w:tcPr>
          <w:p w14:paraId="5BEB2DC7" w14:textId="77777777" w:rsidR="00706C2B" w:rsidRDefault="00706C2B" w:rsidP="00CF5AE5">
            <w:pPr>
              <w:rPr>
                <w:lang w:val="en-CA"/>
              </w:rPr>
            </w:pPr>
            <w:r>
              <w:rPr>
                <w:lang w:val="en-CA"/>
              </w:rPr>
              <w:t>25</w:t>
            </w:r>
          </w:p>
        </w:tc>
      </w:tr>
    </w:tbl>
    <w:p w14:paraId="2D7860D8" w14:textId="0890304A" w:rsidR="00706C2B" w:rsidRDefault="00706C2B" w:rsidP="00E25806"/>
    <w:p w14:paraId="1E992A07" w14:textId="58149A09" w:rsidR="00BA7D99" w:rsidRDefault="00BA7D99" w:rsidP="00E25806"/>
    <w:p w14:paraId="29661DB1" w14:textId="4D8DE1A5" w:rsidR="00CE6BE6" w:rsidRDefault="00CE6BE6" w:rsidP="00E25806"/>
    <w:p w14:paraId="571668AE" w14:textId="11BAD114" w:rsidR="00CE6BE6" w:rsidRDefault="00CE6BE6" w:rsidP="00E25806"/>
    <w:p w14:paraId="46F39507" w14:textId="664F5C33" w:rsidR="00CE6BE6" w:rsidRDefault="00CE6BE6" w:rsidP="00E25806"/>
    <w:p w14:paraId="0D910C16" w14:textId="10896FA0" w:rsidR="00DF20A1" w:rsidRDefault="00DF20A1" w:rsidP="00E25806"/>
    <w:p w14:paraId="038C197B" w14:textId="30BA3AAF" w:rsidR="00DF20A1" w:rsidRDefault="00DF20A1" w:rsidP="00E25806"/>
    <w:p w14:paraId="736A0B7C" w14:textId="464791ED" w:rsidR="00DF20A1" w:rsidRDefault="00DF20A1" w:rsidP="00E25806"/>
    <w:tbl>
      <w:tblPr>
        <w:tblStyle w:val="TableGrid"/>
        <w:tblW w:w="7388" w:type="dxa"/>
        <w:tblLook w:val="04A0" w:firstRow="1" w:lastRow="0" w:firstColumn="1" w:lastColumn="0" w:noHBand="0" w:noVBand="1"/>
      </w:tblPr>
      <w:tblGrid>
        <w:gridCol w:w="3694"/>
        <w:gridCol w:w="923"/>
        <w:gridCol w:w="924"/>
        <w:gridCol w:w="923"/>
        <w:gridCol w:w="924"/>
      </w:tblGrid>
      <w:tr w:rsidR="00E54EA7" w14:paraId="055EDB8D" w14:textId="77777777" w:rsidTr="00762C6A">
        <w:trPr>
          <w:trHeight w:val="830"/>
        </w:trPr>
        <w:tc>
          <w:tcPr>
            <w:tcW w:w="3694" w:type="dxa"/>
          </w:tcPr>
          <w:p w14:paraId="169CA886" w14:textId="77777777" w:rsidR="00E54EA7" w:rsidRDefault="00E54EA7" w:rsidP="00762C6A"/>
        </w:tc>
        <w:tc>
          <w:tcPr>
            <w:tcW w:w="1847" w:type="dxa"/>
            <w:gridSpan w:val="2"/>
            <w:shd w:val="clear" w:color="auto" w:fill="FDE9D9" w:themeFill="accent6" w:themeFillTint="33"/>
          </w:tcPr>
          <w:p w14:paraId="12F9D208" w14:textId="77777777" w:rsidR="00E54EA7" w:rsidRPr="00DF20A1" w:rsidRDefault="00E54EA7" w:rsidP="00762C6A">
            <w:pPr>
              <w:jc w:val="center"/>
              <w:rPr>
                <w:b/>
                <w:bCs/>
              </w:rPr>
            </w:pPr>
            <w:r>
              <w:rPr>
                <w:b/>
                <w:bCs/>
              </w:rPr>
              <w:t>Univariate Analysis</w:t>
            </w:r>
          </w:p>
        </w:tc>
        <w:tc>
          <w:tcPr>
            <w:tcW w:w="1847" w:type="dxa"/>
            <w:gridSpan w:val="2"/>
            <w:shd w:val="clear" w:color="auto" w:fill="FDE9D9" w:themeFill="accent6" w:themeFillTint="33"/>
          </w:tcPr>
          <w:p w14:paraId="14FB3CF9" w14:textId="77777777" w:rsidR="00E54EA7" w:rsidRPr="00DF20A1" w:rsidRDefault="00E54EA7" w:rsidP="00762C6A">
            <w:pPr>
              <w:jc w:val="center"/>
              <w:rPr>
                <w:b/>
                <w:bCs/>
              </w:rPr>
            </w:pPr>
            <w:r>
              <w:rPr>
                <w:b/>
                <w:bCs/>
              </w:rPr>
              <w:t>Multivariate Analysis</w:t>
            </w:r>
          </w:p>
        </w:tc>
      </w:tr>
      <w:tr w:rsidR="00E54EA7" w14:paraId="3BC2DE87" w14:textId="77777777" w:rsidTr="00762C6A">
        <w:trPr>
          <w:trHeight w:val="830"/>
        </w:trPr>
        <w:tc>
          <w:tcPr>
            <w:tcW w:w="3694" w:type="dxa"/>
            <w:shd w:val="clear" w:color="auto" w:fill="D9D9D9" w:themeFill="background1" w:themeFillShade="D9"/>
          </w:tcPr>
          <w:p w14:paraId="23196174" w14:textId="77777777" w:rsidR="00E54EA7" w:rsidRDefault="00E54EA7" w:rsidP="00762C6A"/>
        </w:tc>
        <w:tc>
          <w:tcPr>
            <w:tcW w:w="923" w:type="dxa"/>
            <w:shd w:val="clear" w:color="auto" w:fill="943634" w:themeFill="accent2" w:themeFillShade="BF"/>
          </w:tcPr>
          <w:p w14:paraId="1FBC5F95" w14:textId="77777777" w:rsidR="00E54EA7" w:rsidRDefault="00E54EA7" w:rsidP="00762C6A">
            <w:r>
              <w:t>Major vs. None</w:t>
            </w:r>
          </w:p>
        </w:tc>
        <w:tc>
          <w:tcPr>
            <w:tcW w:w="924" w:type="dxa"/>
            <w:shd w:val="clear" w:color="auto" w:fill="D99594" w:themeFill="accent2" w:themeFillTint="99"/>
          </w:tcPr>
          <w:p w14:paraId="18AB92B3" w14:textId="77777777" w:rsidR="00E54EA7" w:rsidRDefault="00E54EA7" w:rsidP="00762C6A">
            <w:r>
              <w:t>Major vs. Minor + None</w:t>
            </w:r>
          </w:p>
        </w:tc>
        <w:tc>
          <w:tcPr>
            <w:tcW w:w="923" w:type="dxa"/>
            <w:shd w:val="clear" w:color="auto" w:fill="E5B8B7" w:themeFill="accent2" w:themeFillTint="66"/>
          </w:tcPr>
          <w:p w14:paraId="0927A004" w14:textId="77777777" w:rsidR="00E54EA7" w:rsidRDefault="00E54EA7" w:rsidP="00762C6A">
            <w:r>
              <w:t>Major vs. None</w:t>
            </w:r>
          </w:p>
        </w:tc>
        <w:tc>
          <w:tcPr>
            <w:tcW w:w="924" w:type="dxa"/>
            <w:shd w:val="clear" w:color="auto" w:fill="F2DBDB" w:themeFill="accent2" w:themeFillTint="33"/>
          </w:tcPr>
          <w:p w14:paraId="50327BC4" w14:textId="77777777" w:rsidR="00E54EA7" w:rsidRDefault="00E54EA7" w:rsidP="00762C6A">
            <w:r>
              <w:t>Major vs. Minor + None</w:t>
            </w:r>
          </w:p>
        </w:tc>
      </w:tr>
      <w:tr w:rsidR="00E54EA7" w14:paraId="20D04DB5" w14:textId="77777777" w:rsidTr="00762C6A">
        <w:trPr>
          <w:trHeight w:val="830"/>
        </w:trPr>
        <w:tc>
          <w:tcPr>
            <w:tcW w:w="3694" w:type="dxa"/>
            <w:shd w:val="clear" w:color="auto" w:fill="C2D69B" w:themeFill="accent3" w:themeFillTint="99"/>
          </w:tcPr>
          <w:p w14:paraId="3DDFB018" w14:textId="77777777" w:rsidR="00E54EA7" w:rsidRPr="003D4A1B" w:rsidRDefault="00E54EA7" w:rsidP="00762C6A">
            <w:pPr>
              <w:rPr>
                <w:i/>
                <w:iCs/>
              </w:rPr>
            </w:pPr>
            <w:r w:rsidRPr="003D4A1B">
              <w:rPr>
                <w:i/>
                <w:iCs/>
              </w:rPr>
              <w:t xml:space="preserve">Platelets (&lt;50) (Y/N) </w:t>
            </w:r>
          </w:p>
        </w:tc>
        <w:tc>
          <w:tcPr>
            <w:tcW w:w="923" w:type="dxa"/>
          </w:tcPr>
          <w:p w14:paraId="49735465" w14:textId="77777777" w:rsidR="00E54EA7" w:rsidRDefault="00E54EA7" w:rsidP="00762C6A">
            <w:r>
              <w:t>0.220</w:t>
            </w:r>
          </w:p>
        </w:tc>
        <w:tc>
          <w:tcPr>
            <w:tcW w:w="924" w:type="dxa"/>
          </w:tcPr>
          <w:p w14:paraId="68799210" w14:textId="77777777" w:rsidR="00E54EA7" w:rsidRDefault="00E54EA7" w:rsidP="00762C6A">
            <w:r>
              <w:t>0.202</w:t>
            </w:r>
          </w:p>
        </w:tc>
        <w:tc>
          <w:tcPr>
            <w:tcW w:w="923" w:type="dxa"/>
          </w:tcPr>
          <w:p w14:paraId="1AE554D2" w14:textId="77777777" w:rsidR="00E54EA7" w:rsidRDefault="00E54EA7" w:rsidP="00762C6A">
            <w:r>
              <w:t>-</w:t>
            </w:r>
          </w:p>
        </w:tc>
        <w:tc>
          <w:tcPr>
            <w:tcW w:w="924" w:type="dxa"/>
          </w:tcPr>
          <w:p w14:paraId="6AF3AA11" w14:textId="77777777" w:rsidR="00E54EA7" w:rsidRDefault="00E54EA7" w:rsidP="00762C6A">
            <w:r>
              <w:t>-</w:t>
            </w:r>
          </w:p>
        </w:tc>
      </w:tr>
      <w:tr w:rsidR="00E54EA7" w14:paraId="67E8E48B" w14:textId="77777777" w:rsidTr="00762C6A">
        <w:trPr>
          <w:trHeight w:val="830"/>
        </w:trPr>
        <w:tc>
          <w:tcPr>
            <w:tcW w:w="3694" w:type="dxa"/>
            <w:shd w:val="clear" w:color="auto" w:fill="C2D69B" w:themeFill="accent3" w:themeFillTint="99"/>
          </w:tcPr>
          <w:p w14:paraId="7241D239" w14:textId="77777777" w:rsidR="00E54EA7" w:rsidRPr="003D4A1B" w:rsidRDefault="00E54EA7" w:rsidP="00762C6A">
            <w:pPr>
              <w:rPr>
                <w:i/>
                <w:iCs/>
              </w:rPr>
            </w:pPr>
            <w:r w:rsidRPr="003D4A1B">
              <w:rPr>
                <w:i/>
                <w:iCs/>
              </w:rPr>
              <w:t>Platelet Nadir while on Ibrutinib</w:t>
            </w:r>
          </w:p>
        </w:tc>
        <w:tc>
          <w:tcPr>
            <w:tcW w:w="923" w:type="dxa"/>
          </w:tcPr>
          <w:p w14:paraId="622ABAC2" w14:textId="77777777" w:rsidR="00E54EA7" w:rsidRDefault="00E54EA7" w:rsidP="00762C6A">
            <w:r>
              <w:t>0.09</w:t>
            </w:r>
          </w:p>
        </w:tc>
        <w:tc>
          <w:tcPr>
            <w:tcW w:w="924" w:type="dxa"/>
          </w:tcPr>
          <w:p w14:paraId="1C4B8D9A" w14:textId="77777777" w:rsidR="00E54EA7" w:rsidRPr="00575B30" w:rsidRDefault="00E54EA7" w:rsidP="00762C6A">
            <w:pPr>
              <w:rPr>
                <w:color w:val="FF0000"/>
              </w:rPr>
            </w:pPr>
            <w:r w:rsidRPr="00575B30">
              <w:rPr>
                <w:color w:val="FF0000"/>
              </w:rPr>
              <w:t>0.045</w:t>
            </w:r>
          </w:p>
        </w:tc>
        <w:tc>
          <w:tcPr>
            <w:tcW w:w="923" w:type="dxa"/>
          </w:tcPr>
          <w:p w14:paraId="198420B8" w14:textId="77777777" w:rsidR="00E54EA7" w:rsidRDefault="00E54EA7" w:rsidP="00762C6A">
            <w:r w:rsidRPr="00575B30">
              <w:rPr>
                <w:color w:val="FF0000"/>
              </w:rPr>
              <w:t>0.008</w:t>
            </w:r>
          </w:p>
        </w:tc>
        <w:tc>
          <w:tcPr>
            <w:tcW w:w="924" w:type="dxa"/>
          </w:tcPr>
          <w:p w14:paraId="7CE7E92A" w14:textId="77777777" w:rsidR="00E54EA7" w:rsidRDefault="00E54EA7" w:rsidP="00762C6A">
            <w:r w:rsidRPr="00575B30">
              <w:rPr>
                <w:color w:val="FF0000"/>
              </w:rPr>
              <w:t>0.005</w:t>
            </w:r>
          </w:p>
        </w:tc>
      </w:tr>
      <w:tr w:rsidR="00E54EA7" w14:paraId="1EF5AB9E" w14:textId="77777777" w:rsidTr="00762C6A">
        <w:trPr>
          <w:trHeight w:val="830"/>
        </w:trPr>
        <w:tc>
          <w:tcPr>
            <w:tcW w:w="3694" w:type="dxa"/>
            <w:shd w:val="clear" w:color="auto" w:fill="C2D69B" w:themeFill="accent3" w:themeFillTint="99"/>
          </w:tcPr>
          <w:p w14:paraId="6C94A519" w14:textId="77777777" w:rsidR="00E54EA7" w:rsidRPr="003D4A1B" w:rsidRDefault="00E54EA7" w:rsidP="00762C6A">
            <w:pPr>
              <w:rPr>
                <w:i/>
                <w:iCs/>
              </w:rPr>
            </w:pPr>
            <w:r w:rsidRPr="003D4A1B">
              <w:rPr>
                <w:i/>
                <w:iCs/>
              </w:rPr>
              <w:t>Anemia (</w:t>
            </w:r>
            <w:proofErr w:type="spellStart"/>
            <w:r w:rsidRPr="003D4A1B">
              <w:rPr>
                <w:i/>
                <w:iCs/>
              </w:rPr>
              <w:t>hb</w:t>
            </w:r>
            <w:proofErr w:type="spellEnd"/>
            <w:r w:rsidRPr="003D4A1B">
              <w:rPr>
                <w:i/>
                <w:iCs/>
              </w:rPr>
              <w:t xml:space="preserve"> &lt; 100)  (Y/N) </w:t>
            </w:r>
          </w:p>
        </w:tc>
        <w:tc>
          <w:tcPr>
            <w:tcW w:w="923" w:type="dxa"/>
          </w:tcPr>
          <w:p w14:paraId="1D8EB2E9" w14:textId="77777777" w:rsidR="00E54EA7" w:rsidRPr="00A40B6F" w:rsidRDefault="00E54EA7" w:rsidP="00762C6A">
            <w:pPr>
              <w:rPr>
                <w:color w:val="FF0000"/>
              </w:rPr>
            </w:pPr>
            <w:r w:rsidRPr="00A40B6F">
              <w:rPr>
                <w:color w:val="FF0000"/>
              </w:rPr>
              <w:t>0.027</w:t>
            </w:r>
          </w:p>
        </w:tc>
        <w:tc>
          <w:tcPr>
            <w:tcW w:w="924" w:type="dxa"/>
          </w:tcPr>
          <w:p w14:paraId="06724DD2" w14:textId="77777777" w:rsidR="00E54EA7" w:rsidRDefault="00E54EA7" w:rsidP="00762C6A">
            <w:r w:rsidRPr="00A40B6F">
              <w:rPr>
                <w:color w:val="FF0000"/>
              </w:rPr>
              <w:t>0.036</w:t>
            </w:r>
          </w:p>
        </w:tc>
        <w:tc>
          <w:tcPr>
            <w:tcW w:w="923" w:type="dxa"/>
          </w:tcPr>
          <w:p w14:paraId="6A20151A" w14:textId="77777777" w:rsidR="00E54EA7" w:rsidRDefault="00E54EA7" w:rsidP="00762C6A">
            <w:r>
              <w:t>0.155</w:t>
            </w:r>
          </w:p>
        </w:tc>
        <w:tc>
          <w:tcPr>
            <w:tcW w:w="924" w:type="dxa"/>
          </w:tcPr>
          <w:p w14:paraId="6BD67FE7" w14:textId="77777777" w:rsidR="00E54EA7" w:rsidRPr="00575B30" w:rsidRDefault="00E54EA7" w:rsidP="00762C6A">
            <w:pPr>
              <w:rPr>
                <w:color w:val="FF0000"/>
              </w:rPr>
            </w:pPr>
            <w:r w:rsidRPr="00575B30">
              <w:rPr>
                <w:color w:val="FF0000"/>
              </w:rPr>
              <w:t>0.005</w:t>
            </w:r>
          </w:p>
        </w:tc>
      </w:tr>
      <w:tr w:rsidR="00E54EA7" w14:paraId="6B93A804" w14:textId="77777777" w:rsidTr="00762C6A">
        <w:trPr>
          <w:trHeight w:val="830"/>
        </w:trPr>
        <w:tc>
          <w:tcPr>
            <w:tcW w:w="3694" w:type="dxa"/>
            <w:shd w:val="clear" w:color="auto" w:fill="C2D69B" w:themeFill="accent3" w:themeFillTint="99"/>
          </w:tcPr>
          <w:p w14:paraId="51C5990D" w14:textId="77777777" w:rsidR="00E54EA7" w:rsidRPr="003D4A1B" w:rsidRDefault="00E54EA7" w:rsidP="00762C6A">
            <w:pPr>
              <w:rPr>
                <w:i/>
                <w:iCs/>
              </w:rPr>
            </w:pPr>
            <w:r w:rsidRPr="003D4A1B">
              <w:rPr>
                <w:i/>
                <w:iCs/>
              </w:rPr>
              <w:lastRenderedPageBreak/>
              <w:t>Anticoagulation (Y/N)</w:t>
            </w:r>
          </w:p>
        </w:tc>
        <w:tc>
          <w:tcPr>
            <w:tcW w:w="923" w:type="dxa"/>
          </w:tcPr>
          <w:p w14:paraId="248D5A98" w14:textId="77777777" w:rsidR="00E54EA7" w:rsidRPr="00575B30" w:rsidRDefault="00E54EA7" w:rsidP="00762C6A">
            <w:pPr>
              <w:rPr>
                <w:color w:val="FF0000"/>
              </w:rPr>
            </w:pPr>
            <w:r w:rsidRPr="00575B30">
              <w:rPr>
                <w:color w:val="FF0000"/>
              </w:rPr>
              <w:t>0.009</w:t>
            </w:r>
          </w:p>
        </w:tc>
        <w:tc>
          <w:tcPr>
            <w:tcW w:w="924" w:type="dxa"/>
          </w:tcPr>
          <w:p w14:paraId="5DD94F03" w14:textId="77777777" w:rsidR="00E54EA7" w:rsidRDefault="00E54EA7" w:rsidP="00762C6A">
            <w:r>
              <w:t>0.067</w:t>
            </w:r>
          </w:p>
        </w:tc>
        <w:tc>
          <w:tcPr>
            <w:tcW w:w="923" w:type="dxa"/>
          </w:tcPr>
          <w:p w14:paraId="74B8FF1A" w14:textId="77777777" w:rsidR="00E54EA7" w:rsidRPr="00575B30" w:rsidRDefault="00E54EA7" w:rsidP="00762C6A">
            <w:pPr>
              <w:rPr>
                <w:color w:val="FF0000"/>
              </w:rPr>
            </w:pPr>
            <w:r w:rsidRPr="00575B30">
              <w:rPr>
                <w:color w:val="FF0000"/>
              </w:rPr>
              <w:t>0.001</w:t>
            </w:r>
          </w:p>
        </w:tc>
        <w:tc>
          <w:tcPr>
            <w:tcW w:w="924" w:type="dxa"/>
          </w:tcPr>
          <w:p w14:paraId="781F808D" w14:textId="77777777" w:rsidR="00E54EA7" w:rsidRDefault="00E54EA7" w:rsidP="00762C6A">
            <w:r>
              <w:t>0.334</w:t>
            </w:r>
          </w:p>
        </w:tc>
      </w:tr>
      <w:tr w:rsidR="00E54EA7" w14:paraId="783363A0" w14:textId="77777777" w:rsidTr="00762C6A">
        <w:trPr>
          <w:trHeight w:val="830"/>
        </w:trPr>
        <w:tc>
          <w:tcPr>
            <w:tcW w:w="3694" w:type="dxa"/>
            <w:shd w:val="clear" w:color="auto" w:fill="C2D69B" w:themeFill="accent3" w:themeFillTint="99"/>
          </w:tcPr>
          <w:p w14:paraId="1AA198F7" w14:textId="77777777" w:rsidR="00E54EA7" w:rsidRPr="003D4A1B" w:rsidRDefault="00E54EA7" w:rsidP="00762C6A">
            <w:pPr>
              <w:rPr>
                <w:i/>
                <w:iCs/>
              </w:rPr>
            </w:pPr>
            <w:r w:rsidRPr="003D4A1B">
              <w:rPr>
                <w:i/>
                <w:iCs/>
              </w:rPr>
              <w:t>Anti-platelet (Y/N)</w:t>
            </w:r>
          </w:p>
        </w:tc>
        <w:tc>
          <w:tcPr>
            <w:tcW w:w="923" w:type="dxa"/>
          </w:tcPr>
          <w:p w14:paraId="44760AC8" w14:textId="77777777" w:rsidR="00E54EA7" w:rsidRDefault="00E54EA7" w:rsidP="00762C6A">
            <w:r>
              <w:t>0.522</w:t>
            </w:r>
          </w:p>
        </w:tc>
        <w:tc>
          <w:tcPr>
            <w:tcW w:w="924" w:type="dxa"/>
          </w:tcPr>
          <w:p w14:paraId="7F886655" w14:textId="77777777" w:rsidR="00E54EA7" w:rsidRDefault="00E54EA7" w:rsidP="00762C6A">
            <w:r>
              <w:t>0.601</w:t>
            </w:r>
          </w:p>
        </w:tc>
        <w:tc>
          <w:tcPr>
            <w:tcW w:w="923" w:type="dxa"/>
          </w:tcPr>
          <w:p w14:paraId="2ECAB641" w14:textId="77777777" w:rsidR="00E54EA7" w:rsidRDefault="00E54EA7" w:rsidP="00762C6A">
            <w:r>
              <w:t>-</w:t>
            </w:r>
          </w:p>
        </w:tc>
        <w:tc>
          <w:tcPr>
            <w:tcW w:w="924" w:type="dxa"/>
          </w:tcPr>
          <w:p w14:paraId="31BE9A54" w14:textId="77777777" w:rsidR="00E54EA7" w:rsidRDefault="00E54EA7" w:rsidP="00762C6A">
            <w:r>
              <w:t>-</w:t>
            </w:r>
          </w:p>
        </w:tc>
      </w:tr>
      <w:tr w:rsidR="00E54EA7" w14:paraId="790A2D20" w14:textId="77777777" w:rsidTr="00762C6A">
        <w:trPr>
          <w:trHeight w:val="830"/>
        </w:trPr>
        <w:tc>
          <w:tcPr>
            <w:tcW w:w="3694" w:type="dxa"/>
            <w:shd w:val="clear" w:color="auto" w:fill="C2D69B" w:themeFill="accent3" w:themeFillTint="99"/>
          </w:tcPr>
          <w:p w14:paraId="6681EC88" w14:textId="77777777" w:rsidR="00E54EA7" w:rsidRPr="003D4A1B" w:rsidRDefault="00E54EA7" w:rsidP="00762C6A">
            <w:pPr>
              <w:rPr>
                <w:i/>
                <w:iCs/>
              </w:rPr>
            </w:pPr>
            <w:r w:rsidRPr="003D4A1B">
              <w:rPr>
                <w:i/>
                <w:iCs/>
              </w:rPr>
              <w:t>PMHx bleeding risk (Y/N)</w:t>
            </w:r>
          </w:p>
        </w:tc>
        <w:tc>
          <w:tcPr>
            <w:tcW w:w="923" w:type="dxa"/>
          </w:tcPr>
          <w:p w14:paraId="215BFD8B" w14:textId="77777777" w:rsidR="00E54EA7" w:rsidRDefault="00E54EA7" w:rsidP="00762C6A">
            <w:r>
              <w:t>0.215</w:t>
            </w:r>
          </w:p>
        </w:tc>
        <w:tc>
          <w:tcPr>
            <w:tcW w:w="924" w:type="dxa"/>
          </w:tcPr>
          <w:p w14:paraId="611A72B2" w14:textId="77777777" w:rsidR="00E54EA7" w:rsidRDefault="00E54EA7" w:rsidP="00762C6A">
            <w:r>
              <w:t>0.204</w:t>
            </w:r>
          </w:p>
        </w:tc>
        <w:tc>
          <w:tcPr>
            <w:tcW w:w="923" w:type="dxa"/>
          </w:tcPr>
          <w:p w14:paraId="4EAEEF27" w14:textId="77777777" w:rsidR="00E54EA7" w:rsidRDefault="00E54EA7" w:rsidP="00762C6A">
            <w:r>
              <w:t>-</w:t>
            </w:r>
          </w:p>
        </w:tc>
        <w:tc>
          <w:tcPr>
            <w:tcW w:w="924" w:type="dxa"/>
          </w:tcPr>
          <w:p w14:paraId="281998DD" w14:textId="77777777" w:rsidR="00E54EA7" w:rsidRDefault="00E54EA7" w:rsidP="00762C6A">
            <w:r>
              <w:t>-</w:t>
            </w:r>
          </w:p>
        </w:tc>
      </w:tr>
    </w:tbl>
    <w:p w14:paraId="42B610EE" w14:textId="5DB46083" w:rsidR="00DF20A1" w:rsidRDefault="00DF20A1" w:rsidP="00E25806"/>
    <w:p w14:paraId="6BE76A90" w14:textId="27F00283" w:rsidR="00DF20A1" w:rsidRDefault="00DF20A1" w:rsidP="00E25806"/>
    <w:p w14:paraId="3D9D1A28" w14:textId="4F013DB5" w:rsidR="00DF20A1" w:rsidRDefault="00DF20A1" w:rsidP="00E25806"/>
    <w:p w14:paraId="7DA92609" w14:textId="5D252CF1" w:rsidR="00DF20A1" w:rsidRDefault="00DF20A1" w:rsidP="00E25806"/>
    <w:p w14:paraId="7639F52F" w14:textId="288011E6" w:rsidR="00DF20A1" w:rsidRDefault="00DF20A1" w:rsidP="00E25806"/>
    <w:p w14:paraId="543B67EA" w14:textId="060E612A" w:rsidR="00DF20A1" w:rsidRDefault="00DF20A1" w:rsidP="00E25806"/>
    <w:p w14:paraId="70B243F9" w14:textId="01E69EBF" w:rsidR="00DF20A1" w:rsidRDefault="00DF20A1" w:rsidP="00E25806"/>
    <w:p w14:paraId="0764BF76" w14:textId="3F11BC94" w:rsidR="00DF20A1" w:rsidRDefault="00DF20A1" w:rsidP="00E25806"/>
    <w:p w14:paraId="267C58C4" w14:textId="0B662E0C" w:rsidR="00DF20A1" w:rsidRDefault="00DF20A1" w:rsidP="00E25806"/>
    <w:p w14:paraId="6A0149D7" w14:textId="4E7AA1E2" w:rsidR="00DF20A1" w:rsidRDefault="00DF20A1" w:rsidP="00E25806"/>
    <w:p w14:paraId="51A140B4" w14:textId="323C1EEB" w:rsidR="00DF20A1" w:rsidRDefault="00DF20A1" w:rsidP="00E25806"/>
    <w:p w14:paraId="477AFBEE" w14:textId="541FBC24" w:rsidR="00DF20A1" w:rsidRDefault="00DF20A1" w:rsidP="00E25806"/>
    <w:p w14:paraId="60819362" w14:textId="65FFFC6D" w:rsidR="00DF20A1" w:rsidRDefault="00DF20A1" w:rsidP="00E25806"/>
    <w:p w14:paraId="2883DC08" w14:textId="659CF11A" w:rsidR="00DF20A1" w:rsidRDefault="00DF20A1" w:rsidP="00E25806"/>
    <w:p w14:paraId="50DA5640" w14:textId="632BACFD" w:rsidR="00DF20A1" w:rsidRDefault="00DF20A1" w:rsidP="00E25806"/>
    <w:p w14:paraId="1D985AA7" w14:textId="78DA6BFE" w:rsidR="00DF20A1" w:rsidRDefault="00DF20A1" w:rsidP="00E25806"/>
    <w:p w14:paraId="6E6DD95F" w14:textId="0738F326" w:rsidR="00DF20A1" w:rsidRDefault="00DF20A1" w:rsidP="00E25806"/>
    <w:p w14:paraId="2ED49FFE" w14:textId="2E0AAD0A" w:rsidR="00DF20A1" w:rsidRDefault="00DF20A1" w:rsidP="00E25806"/>
    <w:tbl>
      <w:tblPr>
        <w:tblStyle w:val="TableGrid"/>
        <w:tblW w:w="11082" w:type="dxa"/>
        <w:tblLook w:val="04A0" w:firstRow="1" w:lastRow="0" w:firstColumn="1" w:lastColumn="0" w:noHBand="0" w:noVBand="1"/>
      </w:tblPr>
      <w:tblGrid>
        <w:gridCol w:w="3694"/>
        <w:gridCol w:w="923"/>
        <w:gridCol w:w="924"/>
        <w:gridCol w:w="923"/>
        <w:gridCol w:w="924"/>
        <w:gridCol w:w="923"/>
        <w:gridCol w:w="924"/>
        <w:gridCol w:w="923"/>
        <w:gridCol w:w="924"/>
      </w:tblGrid>
      <w:tr w:rsidR="00DF20A1" w14:paraId="7E8A35DC" w14:textId="77777777" w:rsidTr="00015956">
        <w:trPr>
          <w:trHeight w:val="830"/>
        </w:trPr>
        <w:tc>
          <w:tcPr>
            <w:tcW w:w="3694" w:type="dxa"/>
          </w:tcPr>
          <w:p w14:paraId="12AF41F3" w14:textId="77777777" w:rsidR="00DF20A1" w:rsidRDefault="00DF20A1" w:rsidP="00E25806"/>
        </w:tc>
        <w:tc>
          <w:tcPr>
            <w:tcW w:w="3694" w:type="dxa"/>
            <w:gridSpan w:val="4"/>
            <w:shd w:val="clear" w:color="auto" w:fill="FDE9D9" w:themeFill="accent6" w:themeFillTint="33"/>
          </w:tcPr>
          <w:p w14:paraId="6881BFEC" w14:textId="3821F4C8" w:rsidR="00DF20A1" w:rsidRPr="00DF20A1" w:rsidRDefault="00DF20A1" w:rsidP="00DF20A1">
            <w:pPr>
              <w:jc w:val="center"/>
              <w:rPr>
                <w:b/>
                <w:bCs/>
              </w:rPr>
            </w:pPr>
            <w:r>
              <w:rPr>
                <w:b/>
                <w:bCs/>
              </w:rPr>
              <w:t>Univariate Analysis</w:t>
            </w:r>
          </w:p>
        </w:tc>
        <w:tc>
          <w:tcPr>
            <w:tcW w:w="3694" w:type="dxa"/>
            <w:gridSpan w:val="4"/>
            <w:shd w:val="clear" w:color="auto" w:fill="DAEEF3" w:themeFill="accent5" w:themeFillTint="33"/>
          </w:tcPr>
          <w:p w14:paraId="54ACA6DC" w14:textId="221A55CD" w:rsidR="00DF20A1" w:rsidRPr="008D56C7" w:rsidRDefault="008D56C7" w:rsidP="008D56C7">
            <w:pPr>
              <w:jc w:val="center"/>
              <w:rPr>
                <w:b/>
                <w:bCs/>
              </w:rPr>
            </w:pPr>
            <w:r>
              <w:rPr>
                <w:b/>
                <w:bCs/>
              </w:rPr>
              <w:t>Multivariate Analysis</w:t>
            </w:r>
          </w:p>
        </w:tc>
      </w:tr>
      <w:tr w:rsidR="008335B1" w14:paraId="43A4B472" w14:textId="77777777" w:rsidTr="008E74C5">
        <w:trPr>
          <w:trHeight w:val="830"/>
        </w:trPr>
        <w:tc>
          <w:tcPr>
            <w:tcW w:w="3694" w:type="dxa"/>
            <w:shd w:val="clear" w:color="auto" w:fill="D9D9D9" w:themeFill="background1" w:themeFillShade="D9"/>
          </w:tcPr>
          <w:p w14:paraId="7D3BFA22" w14:textId="77777777" w:rsidR="008335B1" w:rsidRDefault="008335B1" w:rsidP="008335B1"/>
        </w:tc>
        <w:tc>
          <w:tcPr>
            <w:tcW w:w="923" w:type="dxa"/>
            <w:shd w:val="clear" w:color="auto" w:fill="943634" w:themeFill="accent2" w:themeFillShade="BF"/>
          </w:tcPr>
          <w:p w14:paraId="23BCF8E8" w14:textId="77540972" w:rsidR="008335B1" w:rsidRDefault="008335B1" w:rsidP="008335B1">
            <w:r>
              <w:t>Major vs. Minor</w:t>
            </w:r>
          </w:p>
        </w:tc>
        <w:tc>
          <w:tcPr>
            <w:tcW w:w="924" w:type="dxa"/>
            <w:shd w:val="clear" w:color="auto" w:fill="D99594" w:themeFill="accent2" w:themeFillTint="99"/>
          </w:tcPr>
          <w:p w14:paraId="23A5A710" w14:textId="79D0E20A" w:rsidR="008335B1" w:rsidRDefault="008335B1" w:rsidP="008335B1">
            <w:r>
              <w:t>Major vs. Minor + None</w:t>
            </w:r>
          </w:p>
        </w:tc>
        <w:tc>
          <w:tcPr>
            <w:tcW w:w="923" w:type="dxa"/>
            <w:shd w:val="clear" w:color="auto" w:fill="E5B8B7" w:themeFill="accent2" w:themeFillTint="66"/>
          </w:tcPr>
          <w:p w14:paraId="2506CEEE" w14:textId="34BFDCF0" w:rsidR="008335B1" w:rsidRDefault="008335B1" w:rsidP="008335B1">
            <w:r>
              <w:t>Major + Minor vs. None</w:t>
            </w:r>
          </w:p>
        </w:tc>
        <w:tc>
          <w:tcPr>
            <w:tcW w:w="924" w:type="dxa"/>
            <w:shd w:val="clear" w:color="auto" w:fill="F2DBDB" w:themeFill="accent2" w:themeFillTint="33"/>
          </w:tcPr>
          <w:p w14:paraId="00F7D73A" w14:textId="3356658F" w:rsidR="008335B1" w:rsidRDefault="008335B1" w:rsidP="008335B1">
            <w:r>
              <w:t>Major vs. None</w:t>
            </w:r>
          </w:p>
        </w:tc>
        <w:tc>
          <w:tcPr>
            <w:tcW w:w="923" w:type="dxa"/>
            <w:shd w:val="clear" w:color="auto" w:fill="943634" w:themeFill="accent2" w:themeFillShade="BF"/>
          </w:tcPr>
          <w:p w14:paraId="4AD94FD3" w14:textId="6059BFED" w:rsidR="008335B1" w:rsidRDefault="008335B1" w:rsidP="008335B1">
            <w:r>
              <w:t>Major vs. Minor</w:t>
            </w:r>
          </w:p>
        </w:tc>
        <w:tc>
          <w:tcPr>
            <w:tcW w:w="924" w:type="dxa"/>
            <w:shd w:val="clear" w:color="auto" w:fill="D99594" w:themeFill="accent2" w:themeFillTint="99"/>
          </w:tcPr>
          <w:p w14:paraId="0DD81B9C" w14:textId="6E24CA9A" w:rsidR="008335B1" w:rsidRDefault="008335B1" w:rsidP="008335B1">
            <w:r>
              <w:t>Major vs. Minor + None</w:t>
            </w:r>
          </w:p>
        </w:tc>
        <w:tc>
          <w:tcPr>
            <w:tcW w:w="923" w:type="dxa"/>
            <w:shd w:val="clear" w:color="auto" w:fill="E5B8B7" w:themeFill="accent2" w:themeFillTint="66"/>
          </w:tcPr>
          <w:p w14:paraId="36A7EDDD" w14:textId="147D582E" w:rsidR="008335B1" w:rsidRDefault="008335B1" w:rsidP="008335B1">
            <w:r>
              <w:t>Major + Minor vs. None</w:t>
            </w:r>
          </w:p>
        </w:tc>
        <w:tc>
          <w:tcPr>
            <w:tcW w:w="924" w:type="dxa"/>
            <w:shd w:val="clear" w:color="auto" w:fill="F2DBDB" w:themeFill="accent2" w:themeFillTint="33"/>
          </w:tcPr>
          <w:p w14:paraId="3F087CB3" w14:textId="27AC9549" w:rsidR="008335B1" w:rsidRDefault="008335B1" w:rsidP="008335B1">
            <w:r>
              <w:t>Major vs. None</w:t>
            </w:r>
          </w:p>
        </w:tc>
      </w:tr>
      <w:tr w:rsidR="008335B1" w14:paraId="43F90345" w14:textId="77777777" w:rsidTr="008E74C5">
        <w:trPr>
          <w:trHeight w:val="764"/>
        </w:trPr>
        <w:tc>
          <w:tcPr>
            <w:tcW w:w="3694" w:type="dxa"/>
            <w:shd w:val="clear" w:color="auto" w:fill="C2D69B" w:themeFill="accent3" w:themeFillTint="99"/>
          </w:tcPr>
          <w:p w14:paraId="1400807E" w14:textId="271E52EC" w:rsidR="008335B1" w:rsidRPr="008335B1" w:rsidRDefault="008335B1" w:rsidP="008335B1">
            <w:pPr>
              <w:rPr>
                <w:b/>
                <w:bCs/>
              </w:rPr>
            </w:pPr>
            <w:r>
              <w:rPr>
                <w:b/>
                <w:bCs/>
              </w:rPr>
              <w:t xml:space="preserve">Categorical Variables </w:t>
            </w:r>
          </w:p>
        </w:tc>
        <w:tc>
          <w:tcPr>
            <w:tcW w:w="3694" w:type="dxa"/>
            <w:gridSpan w:val="4"/>
            <w:shd w:val="clear" w:color="auto" w:fill="D9D9D9" w:themeFill="background1" w:themeFillShade="D9"/>
          </w:tcPr>
          <w:p w14:paraId="724E1073" w14:textId="77777777" w:rsidR="008335B1" w:rsidRDefault="008335B1" w:rsidP="008335B1"/>
        </w:tc>
        <w:tc>
          <w:tcPr>
            <w:tcW w:w="3694" w:type="dxa"/>
            <w:gridSpan w:val="4"/>
            <w:shd w:val="clear" w:color="auto" w:fill="D9D9D9" w:themeFill="background1" w:themeFillShade="D9"/>
          </w:tcPr>
          <w:p w14:paraId="37DA1233" w14:textId="77777777" w:rsidR="008335B1" w:rsidRDefault="008335B1" w:rsidP="008335B1"/>
        </w:tc>
      </w:tr>
      <w:tr w:rsidR="0056170A" w14:paraId="6C7ADA31" w14:textId="77777777" w:rsidTr="001C64B1">
        <w:trPr>
          <w:trHeight w:val="764"/>
        </w:trPr>
        <w:tc>
          <w:tcPr>
            <w:tcW w:w="3694" w:type="dxa"/>
            <w:shd w:val="clear" w:color="auto" w:fill="C2D69B" w:themeFill="accent3" w:themeFillTint="99"/>
          </w:tcPr>
          <w:p w14:paraId="20AB616B" w14:textId="395532B6" w:rsidR="0056170A" w:rsidRPr="003D4A1B" w:rsidRDefault="0056170A" w:rsidP="008335B1">
            <w:pPr>
              <w:rPr>
                <w:i/>
                <w:iCs/>
              </w:rPr>
            </w:pPr>
            <w:r w:rsidRPr="003D4A1B">
              <w:rPr>
                <w:i/>
                <w:iCs/>
              </w:rPr>
              <w:t xml:space="preserve">Gender (Male vs. Female) </w:t>
            </w:r>
          </w:p>
        </w:tc>
        <w:tc>
          <w:tcPr>
            <w:tcW w:w="923" w:type="dxa"/>
          </w:tcPr>
          <w:p w14:paraId="49467478" w14:textId="024D90EC" w:rsidR="0056170A" w:rsidRDefault="0056170A" w:rsidP="008335B1">
            <w:r>
              <w:t>0.921</w:t>
            </w:r>
          </w:p>
        </w:tc>
        <w:tc>
          <w:tcPr>
            <w:tcW w:w="924" w:type="dxa"/>
          </w:tcPr>
          <w:p w14:paraId="2EEEF9E2" w14:textId="78A156B2" w:rsidR="0056170A" w:rsidRDefault="0056170A" w:rsidP="008335B1">
            <w:r>
              <w:t>0.430</w:t>
            </w:r>
          </w:p>
        </w:tc>
        <w:tc>
          <w:tcPr>
            <w:tcW w:w="923" w:type="dxa"/>
          </w:tcPr>
          <w:p w14:paraId="20F52839" w14:textId="736EC4BA" w:rsidR="0056170A" w:rsidRDefault="0056170A" w:rsidP="008335B1">
            <w:r>
              <w:t>0.137</w:t>
            </w:r>
          </w:p>
        </w:tc>
        <w:tc>
          <w:tcPr>
            <w:tcW w:w="924" w:type="dxa"/>
          </w:tcPr>
          <w:p w14:paraId="69C4FDD7" w14:textId="2A2F61DB" w:rsidR="0056170A" w:rsidRDefault="0056170A" w:rsidP="008335B1">
            <w:r>
              <w:t>0.343</w:t>
            </w:r>
          </w:p>
        </w:tc>
        <w:tc>
          <w:tcPr>
            <w:tcW w:w="923" w:type="dxa"/>
            <w:shd w:val="clear" w:color="auto" w:fill="D9D9D9" w:themeFill="background1" w:themeFillShade="D9"/>
          </w:tcPr>
          <w:p w14:paraId="22766468" w14:textId="586179C4" w:rsidR="0056170A" w:rsidRDefault="00EB2345" w:rsidP="008335B1">
            <w:r>
              <w:t>-</w:t>
            </w:r>
          </w:p>
        </w:tc>
        <w:tc>
          <w:tcPr>
            <w:tcW w:w="924" w:type="dxa"/>
            <w:shd w:val="clear" w:color="auto" w:fill="D9D9D9" w:themeFill="background1" w:themeFillShade="D9"/>
          </w:tcPr>
          <w:p w14:paraId="32F6AB0B" w14:textId="2E893982" w:rsidR="0056170A" w:rsidRDefault="00EB2345" w:rsidP="008335B1">
            <w:r>
              <w:t>-</w:t>
            </w:r>
          </w:p>
        </w:tc>
        <w:tc>
          <w:tcPr>
            <w:tcW w:w="923" w:type="dxa"/>
            <w:shd w:val="clear" w:color="auto" w:fill="D9D9D9" w:themeFill="background1" w:themeFillShade="D9"/>
          </w:tcPr>
          <w:p w14:paraId="3C0CA6DA" w14:textId="616FF9E1" w:rsidR="0056170A" w:rsidRDefault="00EB2345" w:rsidP="008335B1">
            <w:r>
              <w:t>-</w:t>
            </w:r>
          </w:p>
        </w:tc>
        <w:tc>
          <w:tcPr>
            <w:tcW w:w="924" w:type="dxa"/>
            <w:shd w:val="clear" w:color="auto" w:fill="D9D9D9" w:themeFill="background1" w:themeFillShade="D9"/>
          </w:tcPr>
          <w:p w14:paraId="454B153F" w14:textId="1FD21BC9" w:rsidR="0056170A" w:rsidRDefault="00EB2345" w:rsidP="008335B1">
            <w:r>
              <w:t>-</w:t>
            </w:r>
          </w:p>
        </w:tc>
      </w:tr>
      <w:tr w:rsidR="0056170A" w14:paraId="5AC1BB5A" w14:textId="77777777" w:rsidTr="001C64B1">
        <w:trPr>
          <w:trHeight w:val="830"/>
        </w:trPr>
        <w:tc>
          <w:tcPr>
            <w:tcW w:w="3694" w:type="dxa"/>
            <w:shd w:val="clear" w:color="auto" w:fill="C2D69B" w:themeFill="accent3" w:themeFillTint="99"/>
          </w:tcPr>
          <w:p w14:paraId="40116E81" w14:textId="7BB0C666" w:rsidR="0056170A" w:rsidRPr="003D4A1B" w:rsidRDefault="0056170A" w:rsidP="008335B1">
            <w:pPr>
              <w:rPr>
                <w:i/>
                <w:iCs/>
              </w:rPr>
            </w:pPr>
            <w:r w:rsidRPr="003D4A1B">
              <w:rPr>
                <w:i/>
                <w:iCs/>
              </w:rPr>
              <w:t xml:space="preserve">Platelets (&lt;50) (Y/N) </w:t>
            </w:r>
          </w:p>
        </w:tc>
        <w:tc>
          <w:tcPr>
            <w:tcW w:w="923" w:type="dxa"/>
          </w:tcPr>
          <w:p w14:paraId="144F4EA3" w14:textId="5814A451" w:rsidR="0056170A" w:rsidRDefault="001B1AD3" w:rsidP="008335B1">
            <w:r>
              <w:t>0.268</w:t>
            </w:r>
          </w:p>
        </w:tc>
        <w:tc>
          <w:tcPr>
            <w:tcW w:w="924" w:type="dxa"/>
          </w:tcPr>
          <w:p w14:paraId="41887F88" w14:textId="06A9165A" w:rsidR="0056170A" w:rsidRDefault="001B1AD3" w:rsidP="008335B1">
            <w:r>
              <w:t>0.202</w:t>
            </w:r>
          </w:p>
        </w:tc>
        <w:tc>
          <w:tcPr>
            <w:tcW w:w="923" w:type="dxa"/>
          </w:tcPr>
          <w:p w14:paraId="2C9166B7" w14:textId="4AD64A70" w:rsidR="0056170A" w:rsidRDefault="001B1AD3" w:rsidP="008335B1">
            <w:r>
              <w:t>0.564</w:t>
            </w:r>
          </w:p>
        </w:tc>
        <w:tc>
          <w:tcPr>
            <w:tcW w:w="924" w:type="dxa"/>
          </w:tcPr>
          <w:p w14:paraId="77C9297F" w14:textId="33DD5F81" w:rsidR="0056170A" w:rsidRDefault="001B1AD3" w:rsidP="008335B1">
            <w:r>
              <w:t>0.220</w:t>
            </w:r>
          </w:p>
        </w:tc>
        <w:tc>
          <w:tcPr>
            <w:tcW w:w="923" w:type="dxa"/>
            <w:shd w:val="clear" w:color="auto" w:fill="D9D9D9" w:themeFill="background1" w:themeFillShade="D9"/>
          </w:tcPr>
          <w:p w14:paraId="48F6BBAC" w14:textId="2544B28C" w:rsidR="0056170A" w:rsidRDefault="00EB2345" w:rsidP="008335B1">
            <w:r>
              <w:t>-</w:t>
            </w:r>
          </w:p>
        </w:tc>
        <w:tc>
          <w:tcPr>
            <w:tcW w:w="924" w:type="dxa"/>
            <w:shd w:val="clear" w:color="auto" w:fill="D9D9D9" w:themeFill="background1" w:themeFillShade="D9"/>
          </w:tcPr>
          <w:p w14:paraId="3C8A85BC" w14:textId="5782587C" w:rsidR="0056170A" w:rsidRDefault="00EB2345" w:rsidP="008335B1">
            <w:r>
              <w:t>-</w:t>
            </w:r>
          </w:p>
        </w:tc>
        <w:tc>
          <w:tcPr>
            <w:tcW w:w="923" w:type="dxa"/>
            <w:shd w:val="clear" w:color="auto" w:fill="D9D9D9" w:themeFill="background1" w:themeFillShade="D9"/>
          </w:tcPr>
          <w:p w14:paraId="29394561" w14:textId="6BBF4EF3" w:rsidR="0056170A" w:rsidRDefault="00EB2345" w:rsidP="008335B1">
            <w:r>
              <w:t>-</w:t>
            </w:r>
          </w:p>
        </w:tc>
        <w:tc>
          <w:tcPr>
            <w:tcW w:w="924" w:type="dxa"/>
            <w:shd w:val="clear" w:color="auto" w:fill="D9D9D9" w:themeFill="background1" w:themeFillShade="D9"/>
          </w:tcPr>
          <w:p w14:paraId="7B49D6C8" w14:textId="0BC3A5E1" w:rsidR="0056170A" w:rsidRDefault="00EB2345" w:rsidP="008335B1">
            <w:r>
              <w:t>-</w:t>
            </w:r>
          </w:p>
        </w:tc>
      </w:tr>
      <w:tr w:rsidR="0056170A" w14:paraId="238BE6A7" w14:textId="77777777" w:rsidTr="007A3A80">
        <w:trPr>
          <w:trHeight w:val="830"/>
        </w:trPr>
        <w:tc>
          <w:tcPr>
            <w:tcW w:w="3694" w:type="dxa"/>
            <w:shd w:val="clear" w:color="auto" w:fill="C2D69B" w:themeFill="accent3" w:themeFillTint="99"/>
          </w:tcPr>
          <w:p w14:paraId="553D5FE8" w14:textId="2388D7C7" w:rsidR="0056170A" w:rsidRPr="003D4A1B" w:rsidRDefault="0056170A" w:rsidP="008335B1">
            <w:pPr>
              <w:rPr>
                <w:i/>
                <w:iCs/>
              </w:rPr>
            </w:pPr>
            <w:r w:rsidRPr="003D4A1B">
              <w:rPr>
                <w:i/>
                <w:iCs/>
              </w:rPr>
              <w:t>Anemia (</w:t>
            </w:r>
            <w:proofErr w:type="spellStart"/>
            <w:r w:rsidRPr="003D4A1B">
              <w:rPr>
                <w:i/>
                <w:iCs/>
              </w:rPr>
              <w:t>hb</w:t>
            </w:r>
            <w:proofErr w:type="spellEnd"/>
            <w:r w:rsidRPr="003D4A1B">
              <w:rPr>
                <w:i/>
                <w:iCs/>
              </w:rPr>
              <w:t xml:space="preserve"> &lt; 100)  (Y/N) </w:t>
            </w:r>
          </w:p>
        </w:tc>
        <w:tc>
          <w:tcPr>
            <w:tcW w:w="923" w:type="dxa"/>
          </w:tcPr>
          <w:p w14:paraId="217C3DDB" w14:textId="710A9A33" w:rsidR="0056170A" w:rsidRDefault="001B1AD3" w:rsidP="008335B1">
            <w:r>
              <w:t>0.228</w:t>
            </w:r>
          </w:p>
        </w:tc>
        <w:tc>
          <w:tcPr>
            <w:tcW w:w="924" w:type="dxa"/>
          </w:tcPr>
          <w:p w14:paraId="365DADE3" w14:textId="2ED0BA45" w:rsidR="0056170A" w:rsidRDefault="001B1AD3" w:rsidP="008335B1">
            <w:r w:rsidRPr="00A40B6F">
              <w:rPr>
                <w:color w:val="FF0000"/>
              </w:rPr>
              <w:t>0.036</w:t>
            </w:r>
          </w:p>
        </w:tc>
        <w:tc>
          <w:tcPr>
            <w:tcW w:w="923" w:type="dxa"/>
          </w:tcPr>
          <w:p w14:paraId="42E4A133" w14:textId="4B5EBE36" w:rsidR="0056170A" w:rsidRPr="00A40B6F" w:rsidRDefault="001B1AD3" w:rsidP="008335B1">
            <w:pPr>
              <w:rPr>
                <w:color w:val="FF0000"/>
              </w:rPr>
            </w:pPr>
            <w:r w:rsidRPr="00A40B6F">
              <w:rPr>
                <w:color w:val="FF0000"/>
              </w:rPr>
              <w:t>0.05</w:t>
            </w:r>
          </w:p>
        </w:tc>
        <w:tc>
          <w:tcPr>
            <w:tcW w:w="924" w:type="dxa"/>
          </w:tcPr>
          <w:p w14:paraId="2E953CEC" w14:textId="40F6A747" w:rsidR="0056170A" w:rsidRPr="00A40B6F" w:rsidRDefault="001B1AD3" w:rsidP="008335B1">
            <w:pPr>
              <w:rPr>
                <w:color w:val="FF0000"/>
              </w:rPr>
            </w:pPr>
            <w:r w:rsidRPr="00A40B6F">
              <w:rPr>
                <w:color w:val="FF0000"/>
              </w:rPr>
              <w:t>0.027</w:t>
            </w:r>
          </w:p>
        </w:tc>
        <w:tc>
          <w:tcPr>
            <w:tcW w:w="923" w:type="dxa"/>
          </w:tcPr>
          <w:p w14:paraId="00321623" w14:textId="4720369F" w:rsidR="0056170A" w:rsidRDefault="0036564A" w:rsidP="008335B1">
            <w:r>
              <w:t>0.326</w:t>
            </w:r>
          </w:p>
        </w:tc>
        <w:tc>
          <w:tcPr>
            <w:tcW w:w="924" w:type="dxa"/>
          </w:tcPr>
          <w:p w14:paraId="1C87E960" w14:textId="2B3D4811" w:rsidR="0056170A" w:rsidRPr="00575B30" w:rsidRDefault="0036564A" w:rsidP="008335B1">
            <w:pPr>
              <w:rPr>
                <w:color w:val="FF0000"/>
              </w:rPr>
            </w:pPr>
            <w:r w:rsidRPr="00575B30">
              <w:rPr>
                <w:color w:val="FF0000"/>
              </w:rPr>
              <w:t>0.005</w:t>
            </w:r>
          </w:p>
        </w:tc>
        <w:tc>
          <w:tcPr>
            <w:tcW w:w="923" w:type="dxa"/>
          </w:tcPr>
          <w:p w14:paraId="2510C53F" w14:textId="57EE6232" w:rsidR="0056170A" w:rsidRPr="00575B30" w:rsidRDefault="0036564A" w:rsidP="008335B1">
            <w:pPr>
              <w:rPr>
                <w:color w:val="FF0000"/>
              </w:rPr>
            </w:pPr>
            <w:r w:rsidRPr="00575B30">
              <w:rPr>
                <w:color w:val="FF0000"/>
              </w:rPr>
              <w:t>0.001</w:t>
            </w:r>
          </w:p>
        </w:tc>
        <w:tc>
          <w:tcPr>
            <w:tcW w:w="924" w:type="dxa"/>
          </w:tcPr>
          <w:p w14:paraId="2E4EE3F4" w14:textId="302ED17E" w:rsidR="0056170A" w:rsidRDefault="00B53D1A" w:rsidP="008335B1">
            <w:r>
              <w:t>0.155</w:t>
            </w:r>
          </w:p>
        </w:tc>
      </w:tr>
      <w:tr w:rsidR="0056170A" w14:paraId="2B79ED94" w14:textId="77777777" w:rsidTr="001C64B1">
        <w:trPr>
          <w:trHeight w:val="830"/>
        </w:trPr>
        <w:tc>
          <w:tcPr>
            <w:tcW w:w="3694" w:type="dxa"/>
            <w:shd w:val="clear" w:color="auto" w:fill="C2D69B" w:themeFill="accent3" w:themeFillTint="99"/>
          </w:tcPr>
          <w:p w14:paraId="491C546F" w14:textId="53CAA9CF" w:rsidR="0056170A" w:rsidRPr="003D4A1B" w:rsidRDefault="0056170A" w:rsidP="008335B1">
            <w:pPr>
              <w:rPr>
                <w:i/>
                <w:iCs/>
              </w:rPr>
            </w:pPr>
            <w:r w:rsidRPr="003D4A1B">
              <w:rPr>
                <w:i/>
                <w:iCs/>
              </w:rPr>
              <w:t>Anemia (</w:t>
            </w:r>
            <w:proofErr w:type="spellStart"/>
            <w:r w:rsidRPr="003D4A1B">
              <w:rPr>
                <w:i/>
                <w:iCs/>
              </w:rPr>
              <w:t>hb</w:t>
            </w:r>
            <w:proofErr w:type="spellEnd"/>
            <w:r w:rsidRPr="003D4A1B">
              <w:rPr>
                <w:i/>
                <w:iCs/>
              </w:rPr>
              <w:t xml:space="preserve"> &lt; 110) (Y/N)</w:t>
            </w:r>
          </w:p>
        </w:tc>
        <w:tc>
          <w:tcPr>
            <w:tcW w:w="923" w:type="dxa"/>
          </w:tcPr>
          <w:p w14:paraId="05FB4B32" w14:textId="27290233" w:rsidR="0056170A" w:rsidRDefault="001B1AD3" w:rsidP="008335B1">
            <w:r>
              <w:t>0.299</w:t>
            </w:r>
          </w:p>
        </w:tc>
        <w:tc>
          <w:tcPr>
            <w:tcW w:w="924" w:type="dxa"/>
          </w:tcPr>
          <w:p w14:paraId="14806315" w14:textId="432CF3C8" w:rsidR="0056170A" w:rsidRDefault="001B1AD3" w:rsidP="008335B1">
            <w:r>
              <w:t>0.066</w:t>
            </w:r>
          </w:p>
        </w:tc>
        <w:tc>
          <w:tcPr>
            <w:tcW w:w="923" w:type="dxa"/>
          </w:tcPr>
          <w:p w14:paraId="1C65CCA9" w14:textId="54FC438C" w:rsidR="0056170A" w:rsidRDefault="001B1AD3" w:rsidP="008335B1">
            <w:r>
              <w:t>0.064</w:t>
            </w:r>
          </w:p>
        </w:tc>
        <w:tc>
          <w:tcPr>
            <w:tcW w:w="924" w:type="dxa"/>
          </w:tcPr>
          <w:p w14:paraId="5EDFEFE7" w14:textId="563C6005" w:rsidR="0056170A" w:rsidRDefault="001B1AD3" w:rsidP="008335B1">
            <w:r>
              <w:t>0.052</w:t>
            </w:r>
          </w:p>
        </w:tc>
        <w:tc>
          <w:tcPr>
            <w:tcW w:w="923" w:type="dxa"/>
            <w:shd w:val="clear" w:color="auto" w:fill="D9D9D9" w:themeFill="background1" w:themeFillShade="D9"/>
          </w:tcPr>
          <w:p w14:paraId="33D5B676" w14:textId="5CE6BE85" w:rsidR="0056170A" w:rsidRDefault="00AC3357" w:rsidP="008335B1">
            <w:r>
              <w:t>-</w:t>
            </w:r>
          </w:p>
        </w:tc>
        <w:tc>
          <w:tcPr>
            <w:tcW w:w="924" w:type="dxa"/>
            <w:shd w:val="clear" w:color="auto" w:fill="D9D9D9" w:themeFill="background1" w:themeFillShade="D9"/>
          </w:tcPr>
          <w:p w14:paraId="28C5995F" w14:textId="1B27EE74" w:rsidR="0056170A" w:rsidRDefault="00AC3357" w:rsidP="008335B1">
            <w:r>
              <w:t>-</w:t>
            </w:r>
          </w:p>
        </w:tc>
        <w:tc>
          <w:tcPr>
            <w:tcW w:w="923" w:type="dxa"/>
            <w:shd w:val="clear" w:color="auto" w:fill="D9D9D9" w:themeFill="background1" w:themeFillShade="D9"/>
          </w:tcPr>
          <w:p w14:paraId="3F999672" w14:textId="65F38E76" w:rsidR="0056170A" w:rsidRDefault="00AC3357" w:rsidP="008335B1">
            <w:r>
              <w:t>-</w:t>
            </w:r>
          </w:p>
        </w:tc>
        <w:tc>
          <w:tcPr>
            <w:tcW w:w="924" w:type="dxa"/>
            <w:shd w:val="clear" w:color="auto" w:fill="D9D9D9" w:themeFill="background1" w:themeFillShade="D9"/>
          </w:tcPr>
          <w:p w14:paraId="500358FE" w14:textId="4BAD3928" w:rsidR="0056170A" w:rsidRDefault="00AC3357" w:rsidP="008335B1">
            <w:r>
              <w:t>-</w:t>
            </w:r>
          </w:p>
        </w:tc>
      </w:tr>
      <w:tr w:rsidR="0056170A" w14:paraId="29160A93" w14:textId="77777777" w:rsidTr="001C64B1">
        <w:trPr>
          <w:trHeight w:val="830"/>
        </w:trPr>
        <w:tc>
          <w:tcPr>
            <w:tcW w:w="3694" w:type="dxa"/>
            <w:shd w:val="clear" w:color="auto" w:fill="C2D69B" w:themeFill="accent3" w:themeFillTint="99"/>
          </w:tcPr>
          <w:p w14:paraId="7F9C106B" w14:textId="20E14AA2" w:rsidR="0056170A" w:rsidRPr="003D4A1B" w:rsidRDefault="0056170A" w:rsidP="008335B1">
            <w:pPr>
              <w:rPr>
                <w:i/>
                <w:iCs/>
              </w:rPr>
            </w:pPr>
            <w:r w:rsidRPr="003D4A1B">
              <w:rPr>
                <w:i/>
                <w:iCs/>
              </w:rPr>
              <w:lastRenderedPageBreak/>
              <w:t>HR Molecular/Cytogenetics (Y/N)</w:t>
            </w:r>
          </w:p>
        </w:tc>
        <w:tc>
          <w:tcPr>
            <w:tcW w:w="923" w:type="dxa"/>
          </w:tcPr>
          <w:p w14:paraId="2F26C3C7" w14:textId="0A0E6AB3" w:rsidR="0056170A" w:rsidRDefault="001B1AD3" w:rsidP="008335B1">
            <w:r>
              <w:t>0.624</w:t>
            </w:r>
          </w:p>
        </w:tc>
        <w:tc>
          <w:tcPr>
            <w:tcW w:w="924" w:type="dxa"/>
          </w:tcPr>
          <w:p w14:paraId="7D318228" w14:textId="0E11EF00" w:rsidR="0056170A" w:rsidRDefault="001B1AD3" w:rsidP="008335B1">
            <w:r>
              <w:t>0.665</w:t>
            </w:r>
          </w:p>
        </w:tc>
        <w:tc>
          <w:tcPr>
            <w:tcW w:w="923" w:type="dxa"/>
          </w:tcPr>
          <w:p w14:paraId="6F5B22B4" w14:textId="3FCB7B14" w:rsidR="0056170A" w:rsidRDefault="001B1AD3" w:rsidP="008335B1">
            <w:r>
              <w:t>0.111</w:t>
            </w:r>
          </w:p>
        </w:tc>
        <w:tc>
          <w:tcPr>
            <w:tcW w:w="924" w:type="dxa"/>
          </w:tcPr>
          <w:p w14:paraId="212EC7EB" w14:textId="58425E6D" w:rsidR="0056170A" w:rsidRDefault="001B1AD3" w:rsidP="008335B1">
            <w:r>
              <w:t>0.525</w:t>
            </w:r>
          </w:p>
        </w:tc>
        <w:tc>
          <w:tcPr>
            <w:tcW w:w="923" w:type="dxa"/>
            <w:shd w:val="clear" w:color="auto" w:fill="D9D9D9" w:themeFill="background1" w:themeFillShade="D9"/>
          </w:tcPr>
          <w:p w14:paraId="15A65540" w14:textId="4F7689C6" w:rsidR="0056170A" w:rsidRDefault="00AC3357" w:rsidP="008335B1">
            <w:r>
              <w:t>-</w:t>
            </w:r>
          </w:p>
        </w:tc>
        <w:tc>
          <w:tcPr>
            <w:tcW w:w="924" w:type="dxa"/>
            <w:shd w:val="clear" w:color="auto" w:fill="D9D9D9" w:themeFill="background1" w:themeFillShade="D9"/>
          </w:tcPr>
          <w:p w14:paraId="29212462" w14:textId="11904D65" w:rsidR="0056170A" w:rsidRDefault="00AC3357" w:rsidP="008335B1">
            <w:r>
              <w:t>-</w:t>
            </w:r>
          </w:p>
        </w:tc>
        <w:tc>
          <w:tcPr>
            <w:tcW w:w="923" w:type="dxa"/>
            <w:shd w:val="clear" w:color="auto" w:fill="D9D9D9" w:themeFill="background1" w:themeFillShade="D9"/>
          </w:tcPr>
          <w:p w14:paraId="777D9CEA" w14:textId="67F5D4B6" w:rsidR="0056170A" w:rsidRDefault="00AC3357" w:rsidP="008335B1">
            <w:r>
              <w:t>-</w:t>
            </w:r>
          </w:p>
        </w:tc>
        <w:tc>
          <w:tcPr>
            <w:tcW w:w="924" w:type="dxa"/>
            <w:shd w:val="clear" w:color="auto" w:fill="D9D9D9" w:themeFill="background1" w:themeFillShade="D9"/>
          </w:tcPr>
          <w:p w14:paraId="1AB83D58" w14:textId="5CEE2CB9" w:rsidR="0056170A" w:rsidRDefault="00AC3357" w:rsidP="008335B1">
            <w:r>
              <w:t>-</w:t>
            </w:r>
          </w:p>
        </w:tc>
      </w:tr>
      <w:tr w:rsidR="0056170A" w14:paraId="036E20D5" w14:textId="77777777" w:rsidTr="007A3A80">
        <w:trPr>
          <w:trHeight w:val="830"/>
        </w:trPr>
        <w:tc>
          <w:tcPr>
            <w:tcW w:w="3694" w:type="dxa"/>
            <w:shd w:val="clear" w:color="auto" w:fill="C2D69B" w:themeFill="accent3" w:themeFillTint="99"/>
          </w:tcPr>
          <w:p w14:paraId="5829C934" w14:textId="32EE3FD4" w:rsidR="0056170A" w:rsidRPr="003D4A1B" w:rsidRDefault="0056170A" w:rsidP="008335B1">
            <w:pPr>
              <w:rPr>
                <w:i/>
                <w:iCs/>
              </w:rPr>
            </w:pPr>
            <w:r w:rsidRPr="003D4A1B">
              <w:rPr>
                <w:i/>
                <w:iCs/>
              </w:rPr>
              <w:t>Anticoagulation (Y/N)</w:t>
            </w:r>
          </w:p>
        </w:tc>
        <w:tc>
          <w:tcPr>
            <w:tcW w:w="923" w:type="dxa"/>
          </w:tcPr>
          <w:p w14:paraId="68B59F57" w14:textId="02B8BDEC" w:rsidR="0056170A" w:rsidRDefault="001B1AD3" w:rsidP="008335B1">
            <w:r>
              <w:t>0.573</w:t>
            </w:r>
          </w:p>
        </w:tc>
        <w:tc>
          <w:tcPr>
            <w:tcW w:w="924" w:type="dxa"/>
          </w:tcPr>
          <w:p w14:paraId="1AAEAE64" w14:textId="6D6C64A9" w:rsidR="0056170A" w:rsidRDefault="001B1AD3" w:rsidP="008335B1">
            <w:r>
              <w:t>0.067</w:t>
            </w:r>
          </w:p>
        </w:tc>
        <w:tc>
          <w:tcPr>
            <w:tcW w:w="923" w:type="dxa"/>
          </w:tcPr>
          <w:p w14:paraId="3A64E761" w14:textId="71E68C1B" w:rsidR="0056170A" w:rsidRPr="00575B30" w:rsidRDefault="001B1AD3" w:rsidP="008335B1">
            <w:pPr>
              <w:rPr>
                <w:color w:val="FF0000"/>
              </w:rPr>
            </w:pPr>
            <w:r w:rsidRPr="00575B30">
              <w:rPr>
                <w:color w:val="FF0000"/>
              </w:rPr>
              <w:t>0.000</w:t>
            </w:r>
          </w:p>
        </w:tc>
        <w:tc>
          <w:tcPr>
            <w:tcW w:w="924" w:type="dxa"/>
          </w:tcPr>
          <w:p w14:paraId="5618B3EB" w14:textId="7A32F850" w:rsidR="0056170A" w:rsidRPr="00575B30" w:rsidRDefault="001B1AD3" w:rsidP="008335B1">
            <w:pPr>
              <w:rPr>
                <w:color w:val="FF0000"/>
              </w:rPr>
            </w:pPr>
            <w:r w:rsidRPr="00575B30">
              <w:rPr>
                <w:color w:val="FF0000"/>
              </w:rPr>
              <w:t>0.009</w:t>
            </w:r>
          </w:p>
        </w:tc>
        <w:tc>
          <w:tcPr>
            <w:tcW w:w="923" w:type="dxa"/>
          </w:tcPr>
          <w:p w14:paraId="67C7CE91" w14:textId="0B058C02" w:rsidR="0056170A" w:rsidRDefault="0036564A" w:rsidP="008335B1">
            <w:r>
              <w:t>0.759</w:t>
            </w:r>
          </w:p>
        </w:tc>
        <w:tc>
          <w:tcPr>
            <w:tcW w:w="924" w:type="dxa"/>
          </w:tcPr>
          <w:p w14:paraId="774C7F31" w14:textId="50072103" w:rsidR="0056170A" w:rsidRDefault="0036564A" w:rsidP="008335B1">
            <w:r>
              <w:t>0.334</w:t>
            </w:r>
          </w:p>
        </w:tc>
        <w:tc>
          <w:tcPr>
            <w:tcW w:w="923" w:type="dxa"/>
          </w:tcPr>
          <w:p w14:paraId="4CB877EE" w14:textId="48C4DCAA" w:rsidR="0056170A" w:rsidRPr="00575B30" w:rsidRDefault="0036564A" w:rsidP="008335B1">
            <w:pPr>
              <w:rPr>
                <w:color w:val="FF0000"/>
              </w:rPr>
            </w:pPr>
            <w:r w:rsidRPr="00575B30">
              <w:rPr>
                <w:color w:val="FF0000"/>
              </w:rPr>
              <w:t>0.000</w:t>
            </w:r>
          </w:p>
        </w:tc>
        <w:tc>
          <w:tcPr>
            <w:tcW w:w="924" w:type="dxa"/>
          </w:tcPr>
          <w:p w14:paraId="0CBB2B05" w14:textId="64664658" w:rsidR="0056170A" w:rsidRPr="00575B30" w:rsidRDefault="00B53D1A" w:rsidP="008335B1">
            <w:pPr>
              <w:rPr>
                <w:color w:val="FF0000"/>
              </w:rPr>
            </w:pPr>
            <w:r w:rsidRPr="00575B30">
              <w:rPr>
                <w:color w:val="FF0000"/>
              </w:rPr>
              <w:t>0.001</w:t>
            </w:r>
          </w:p>
        </w:tc>
      </w:tr>
      <w:tr w:rsidR="0056170A" w14:paraId="6DBAB14F" w14:textId="77777777" w:rsidTr="001C64B1">
        <w:trPr>
          <w:trHeight w:val="830"/>
        </w:trPr>
        <w:tc>
          <w:tcPr>
            <w:tcW w:w="3694" w:type="dxa"/>
            <w:shd w:val="clear" w:color="auto" w:fill="C2D69B" w:themeFill="accent3" w:themeFillTint="99"/>
          </w:tcPr>
          <w:p w14:paraId="37306C1B" w14:textId="2E311CB6" w:rsidR="0056170A" w:rsidRPr="003D4A1B" w:rsidRDefault="0056170A" w:rsidP="008335B1">
            <w:pPr>
              <w:rPr>
                <w:i/>
                <w:iCs/>
              </w:rPr>
            </w:pPr>
            <w:r w:rsidRPr="003D4A1B">
              <w:rPr>
                <w:i/>
                <w:iCs/>
              </w:rPr>
              <w:t>Anti-platelet (Y/N)</w:t>
            </w:r>
          </w:p>
        </w:tc>
        <w:tc>
          <w:tcPr>
            <w:tcW w:w="923" w:type="dxa"/>
          </w:tcPr>
          <w:p w14:paraId="7F1E9C9A" w14:textId="5291B824" w:rsidR="0056170A" w:rsidRDefault="001B1AD3" w:rsidP="008335B1">
            <w:r>
              <w:t>0.972</w:t>
            </w:r>
          </w:p>
        </w:tc>
        <w:tc>
          <w:tcPr>
            <w:tcW w:w="924" w:type="dxa"/>
          </w:tcPr>
          <w:p w14:paraId="546AC8D7" w14:textId="7E240BB1" w:rsidR="0056170A" w:rsidRDefault="001B1AD3" w:rsidP="008335B1">
            <w:r>
              <w:t>0.601</w:t>
            </w:r>
          </w:p>
        </w:tc>
        <w:tc>
          <w:tcPr>
            <w:tcW w:w="923" w:type="dxa"/>
          </w:tcPr>
          <w:p w14:paraId="1FA7B48D" w14:textId="50449A5A" w:rsidR="0056170A" w:rsidRDefault="001B1AD3" w:rsidP="008335B1">
            <w:r>
              <w:t>0.341</w:t>
            </w:r>
          </w:p>
        </w:tc>
        <w:tc>
          <w:tcPr>
            <w:tcW w:w="924" w:type="dxa"/>
          </w:tcPr>
          <w:p w14:paraId="57B0132F" w14:textId="28A630E4" w:rsidR="0056170A" w:rsidRDefault="001B1AD3" w:rsidP="008335B1">
            <w:r>
              <w:t>0.522</w:t>
            </w:r>
          </w:p>
        </w:tc>
        <w:tc>
          <w:tcPr>
            <w:tcW w:w="923" w:type="dxa"/>
            <w:shd w:val="clear" w:color="auto" w:fill="D9D9D9" w:themeFill="background1" w:themeFillShade="D9"/>
          </w:tcPr>
          <w:p w14:paraId="1BC69AE7" w14:textId="3836908C" w:rsidR="0056170A" w:rsidRDefault="00AC3357" w:rsidP="008335B1">
            <w:r>
              <w:t>-</w:t>
            </w:r>
          </w:p>
        </w:tc>
        <w:tc>
          <w:tcPr>
            <w:tcW w:w="924" w:type="dxa"/>
            <w:shd w:val="clear" w:color="auto" w:fill="D9D9D9" w:themeFill="background1" w:themeFillShade="D9"/>
          </w:tcPr>
          <w:p w14:paraId="2D3141D2" w14:textId="20540E72" w:rsidR="0056170A" w:rsidRDefault="00AC3357" w:rsidP="008335B1">
            <w:r>
              <w:t>-</w:t>
            </w:r>
          </w:p>
        </w:tc>
        <w:tc>
          <w:tcPr>
            <w:tcW w:w="923" w:type="dxa"/>
            <w:shd w:val="clear" w:color="auto" w:fill="D9D9D9" w:themeFill="background1" w:themeFillShade="D9"/>
          </w:tcPr>
          <w:p w14:paraId="55B6EE14" w14:textId="53BAFF1C" w:rsidR="0056170A" w:rsidRDefault="00AC3357" w:rsidP="008335B1">
            <w:r>
              <w:t>-</w:t>
            </w:r>
          </w:p>
        </w:tc>
        <w:tc>
          <w:tcPr>
            <w:tcW w:w="924" w:type="dxa"/>
            <w:shd w:val="clear" w:color="auto" w:fill="D9D9D9" w:themeFill="background1" w:themeFillShade="D9"/>
          </w:tcPr>
          <w:p w14:paraId="18DCE7F0" w14:textId="47D9AAE4" w:rsidR="0056170A" w:rsidRDefault="00AC3357" w:rsidP="008335B1">
            <w:r>
              <w:t>-</w:t>
            </w:r>
          </w:p>
        </w:tc>
      </w:tr>
      <w:tr w:rsidR="0056170A" w14:paraId="15C04FE5" w14:textId="77777777" w:rsidTr="001C64B1">
        <w:trPr>
          <w:trHeight w:val="830"/>
        </w:trPr>
        <w:tc>
          <w:tcPr>
            <w:tcW w:w="3694" w:type="dxa"/>
            <w:shd w:val="clear" w:color="auto" w:fill="C2D69B" w:themeFill="accent3" w:themeFillTint="99"/>
          </w:tcPr>
          <w:p w14:paraId="3B401C11" w14:textId="0DC5C11D" w:rsidR="0056170A" w:rsidRPr="003D4A1B" w:rsidRDefault="0056170A" w:rsidP="008335B1">
            <w:pPr>
              <w:rPr>
                <w:i/>
                <w:iCs/>
              </w:rPr>
            </w:pPr>
            <w:r w:rsidRPr="003D4A1B">
              <w:rPr>
                <w:i/>
                <w:iCs/>
              </w:rPr>
              <w:t>PMHx bleeding risk (Y/N)</w:t>
            </w:r>
          </w:p>
        </w:tc>
        <w:tc>
          <w:tcPr>
            <w:tcW w:w="923" w:type="dxa"/>
          </w:tcPr>
          <w:p w14:paraId="50BF7FDA" w14:textId="77DD92E7" w:rsidR="0056170A" w:rsidRDefault="001B1AD3" w:rsidP="008335B1">
            <w:r>
              <w:t>0.325</w:t>
            </w:r>
          </w:p>
        </w:tc>
        <w:tc>
          <w:tcPr>
            <w:tcW w:w="924" w:type="dxa"/>
          </w:tcPr>
          <w:p w14:paraId="5D98A15D" w14:textId="469C32AA" w:rsidR="0056170A" w:rsidRDefault="001B1AD3" w:rsidP="008335B1">
            <w:r>
              <w:t>0.204</w:t>
            </w:r>
          </w:p>
        </w:tc>
        <w:tc>
          <w:tcPr>
            <w:tcW w:w="923" w:type="dxa"/>
          </w:tcPr>
          <w:p w14:paraId="43735E74" w14:textId="181D584C" w:rsidR="0056170A" w:rsidRDefault="001B1AD3" w:rsidP="008335B1">
            <w:r>
              <w:t>0.493</w:t>
            </w:r>
          </w:p>
        </w:tc>
        <w:tc>
          <w:tcPr>
            <w:tcW w:w="924" w:type="dxa"/>
          </w:tcPr>
          <w:p w14:paraId="25819636" w14:textId="528D5E3A" w:rsidR="0056170A" w:rsidRDefault="001B1AD3" w:rsidP="008335B1">
            <w:r>
              <w:t>0.215</w:t>
            </w:r>
          </w:p>
        </w:tc>
        <w:tc>
          <w:tcPr>
            <w:tcW w:w="923" w:type="dxa"/>
            <w:shd w:val="clear" w:color="auto" w:fill="D9D9D9" w:themeFill="background1" w:themeFillShade="D9"/>
          </w:tcPr>
          <w:p w14:paraId="79FDB04D" w14:textId="047DBEE1" w:rsidR="0056170A" w:rsidRDefault="00AC3357" w:rsidP="008335B1">
            <w:r>
              <w:t>-</w:t>
            </w:r>
          </w:p>
        </w:tc>
        <w:tc>
          <w:tcPr>
            <w:tcW w:w="924" w:type="dxa"/>
            <w:shd w:val="clear" w:color="auto" w:fill="D9D9D9" w:themeFill="background1" w:themeFillShade="D9"/>
          </w:tcPr>
          <w:p w14:paraId="14618532" w14:textId="67106D3E" w:rsidR="0056170A" w:rsidRDefault="00AC3357" w:rsidP="008335B1">
            <w:r>
              <w:t>-</w:t>
            </w:r>
          </w:p>
        </w:tc>
        <w:tc>
          <w:tcPr>
            <w:tcW w:w="923" w:type="dxa"/>
            <w:shd w:val="clear" w:color="auto" w:fill="D9D9D9" w:themeFill="background1" w:themeFillShade="D9"/>
          </w:tcPr>
          <w:p w14:paraId="7C3F8615" w14:textId="7C3BC381" w:rsidR="0056170A" w:rsidRDefault="00AC3357" w:rsidP="008335B1">
            <w:r>
              <w:t>-</w:t>
            </w:r>
          </w:p>
        </w:tc>
        <w:tc>
          <w:tcPr>
            <w:tcW w:w="924" w:type="dxa"/>
            <w:shd w:val="clear" w:color="auto" w:fill="D9D9D9" w:themeFill="background1" w:themeFillShade="D9"/>
          </w:tcPr>
          <w:p w14:paraId="776C6DE1" w14:textId="1BC81FDB" w:rsidR="0056170A" w:rsidRDefault="00AC3357" w:rsidP="008335B1">
            <w:r>
              <w:t>-</w:t>
            </w:r>
          </w:p>
        </w:tc>
      </w:tr>
      <w:tr w:rsidR="008335B1" w14:paraId="140A599A" w14:textId="77777777" w:rsidTr="001C64B1">
        <w:trPr>
          <w:trHeight w:val="830"/>
        </w:trPr>
        <w:tc>
          <w:tcPr>
            <w:tcW w:w="3694" w:type="dxa"/>
            <w:shd w:val="clear" w:color="auto" w:fill="95B3D7" w:themeFill="accent1" w:themeFillTint="99"/>
          </w:tcPr>
          <w:p w14:paraId="07F61E39" w14:textId="6F5B6428" w:rsidR="008335B1" w:rsidRPr="008335B1" w:rsidRDefault="008335B1" w:rsidP="008335B1">
            <w:pPr>
              <w:rPr>
                <w:b/>
                <w:bCs/>
              </w:rPr>
            </w:pPr>
            <w:r>
              <w:rPr>
                <w:b/>
                <w:bCs/>
              </w:rPr>
              <w:t xml:space="preserve">Continuous Variables </w:t>
            </w:r>
          </w:p>
        </w:tc>
        <w:tc>
          <w:tcPr>
            <w:tcW w:w="3694" w:type="dxa"/>
            <w:gridSpan w:val="4"/>
            <w:shd w:val="clear" w:color="auto" w:fill="D9D9D9" w:themeFill="background1" w:themeFillShade="D9"/>
          </w:tcPr>
          <w:p w14:paraId="07F23412" w14:textId="77777777" w:rsidR="008335B1" w:rsidRDefault="008335B1" w:rsidP="008335B1"/>
        </w:tc>
        <w:tc>
          <w:tcPr>
            <w:tcW w:w="3694" w:type="dxa"/>
            <w:gridSpan w:val="4"/>
            <w:shd w:val="clear" w:color="auto" w:fill="D9D9D9" w:themeFill="background1" w:themeFillShade="D9"/>
          </w:tcPr>
          <w:p w14:paraId="71C45554" w14:textId="77777777" w:rsidR="008335B1" w:rsidRDefault="008335B1" w:rsidP="008335B1"/>
        </w:tc>
      </w:tr>
      <w:tr w:rsidR="0056170A" w14:paraId="66D8602F" w14:textId="77777777" w:rsidTr="001C64B1">
        <w:trPr>
          <w:trHeight w:val="830"/>
        </w:trPr>
        <w:tc>
          <w:tcPr>
            <w:tcW w:w="3694" w:type="dxa"/>
            <w:shd w:val="clear" w:color="auto" w:fill="95B3D7" w:themeFill="accent1" w:themeFillTint="99"/>
          </w:tcPr>
          <w:p w14:paraId="4E69B007" w14:textId="59E59973" w:rsidR="0056170A" w:rsidRPr="003D4A1B" w:rsidRDefault="0056170A" w:rsidP="008335B1">
            <w:pPr>
              <w:rPr>
                <w:b/>
                <w:bCs/>
                <w:i/>
                <w:iCs/>
              </w:rPr>
            </w:pPr>
            <w:r w:rsidRPr="003D4A1B">
              <w:rPr>
                <w:i/>
                <w:iCs/>
              </w:rPr>
              <w:t>Age</w:t>
            </w:r>
          </w:p>
        </w:tc>
        <w:tc>
          <w:tcPr>
            <w:tcW w:w="923" w:type="dxa"/>
          </w:tcPr>
          <w:p w14:paraId="005D9EFE" w14:textId="69043F47" w:rsidR="0056170A" w:rsidRDefault="009A1CE2" w:rsidP="008335B1">
            <w:r>
              <w:t>0.962</w:t>
            </w:r>
          </w:p>
        </w:tc>
        <w:tc>
          <w:tcPr>
            <w:tcW w:w="924" w:type="dxa"/>
          </w:tcPr>
          <w:p w14:paraId="22A92614" w14:textId="47BB14EB" w:rsidR="0056170A" w:rsidRDefault="009A1CE2" w:rsidP="008335B1">
            <w:r>
              <w:t>0.942</w:t>
            </w:r>
          </w:p>
        </w:tc>
        <w:tc>
          <w:tcPr>
            <w:tcW w:w="923" w:type="dxa"/>
          </w:tcPr>
          <w:p w14:paraId="4E26A2C2" w14:textId="4A6CFA63" w:rsidR="0056170A" w:rsidRDefault="009A1CE2" w:rsidP="008335B1">
            <w:r>
              <w:t>0.947</w:t>
            </w:r>
          </w:p>
        </w:tc>
        <w:tc>
          <w:tcPr>
            <w:tcW w:w="924" w:type="dxa"/>
          </w:tcPr>
          <w:p w14:paraId="4792E119" w14:textId="028AC682" w:rsidR="0056170A" w:rsidRDefault="009A1CE2" w:rsidP="008335B1">
            <w:r>
              <w:t>0.94</w:t>
            </w:r>
          </w:p>
        </w:tc>
        <w:tc>
          <w:tcPr>
            <w:tcW w:w="923" w:type="dxa"/>
            <w:shd w:val="clear" w:color="auto" w:fill="D9D9D9" w:themeFill="background1" w:themeFillShade="D9"/>
          </w:tcPr>
          <w:p w14:paraId="151A915F" w14:textId="677ACEED" w:rsidR="0056170A" w:rsidRDefault="00AC3357" w:rsidP="008335B1">
            <w:r>
              <w:t>-</w:t>
            </w:r>
          </w:p>
        </w:tc>
        <w:tc>
          <w:tcPr>
            <w:tcW w:w="924" w:type="dxa"/>
            <w:shd w:val="clear" w:color="auto" w:fill="D9D9D9" w:themeFill="background1" w:themeFillShade="D9"/>
          </w:tcPr>
          <w:p w14:paraId="37479366" w14:textId="6D61470A" w:rsidR="0056170A" w:rsidRDefault="00AC3357" w:rsidP="008335B1">
            <w:r>
              <w:t>-</w:t>
            </w:r>
          </w:p>
        </w:tc>
        <w:tc>
          <w:tcPr>
            <w:tcW w:w="923" w:type="dxa"/>
            <w:shd w:val="clear" w:color="auto" w:fill="D9D9D9" w:themeFill="background1" w:themeFillShade="D9"/>
          </w:tcPr>
          <w:p w14:paraId="4FEE7823" w14:textId="47EF4EE2" w:rsidR="0056170A" w:rsidRDefault="00AC3357" w:rsidP="008335B1">
            <w:r>
              <w:t>-</w:t>
            </w:r>
          </w:p>
        </w:tc>
        <w:tc>
          <w:tcPr>
            <w:tcW w:w="924" w:type="dxa"/>
            <w:shd w:val="clear" w:color="auto" w:fill="D9D9D9" w:themeFill="background1" w:themeFillShade="D9"/>
          </w:tcPr>
          <w:p w14:paraId="68D24CC7" w14:textId="42B1FE81" w:rsidR="0056170A" w:rsidRDefault="00AC3357" w:rsidP="008335B1">
            <w:r>
              <w:t>-</w:t>
            </w:r>
          </w:p>
        </w:tc>
      </w:tr>
      <w:tr w:rsidR="0056170A" w14:paraId="078B4667" w14:textId="77777777" w:rsidTr="007A3A80">
        <w:trPr>
          <w:trHeight w:val="830"/>
        </w:trPr>
        <w:tc>
          <w:tcPr>
            <w:tcW w:w="3694" w:type="dxa"/>
            <w:shd w:val="clear" w:color="auto" w:fill="95B3D7" w:themeFill="accent1" w:themeFillTint="99"/>
          </w:tcPr>
          <w:p w14:paraId="0C1F21E3" w14:textId="05189EFC" w:rsidR="0056170A" w:rsidRPr="003D4A1B" w:rsidRDefault="0056170A" w:rsidP="008335B1">
            <w:pPr>
              <w:rPr>
                <w:i/>
                <w:iCs/>
              </w:rPr>
            </w:pPr>
            <w:r w:rsidRPr="003D4A1B">
              <w:rPr>
                <w:i/>
                <w:iCs/>
              </w:rPr>
              <w:t>Platelet Nadir while on Ibrutinib</w:t>
            </w:r>
          </w:p>
        </w:tc>
        <w:tc>
          <w:tcPr>
            <w:tcW w:w="923" w:type="dxa"/>
          </w:tcPr>
          <w:p w14:paraId="50F1C2E4" w14:textId="0E818058" w:rsidR="0056170A" w:rsidRPr="00575B30" w:rsidRDefault="009A1CE2" w:rsidP="008335B1">
            <w:pPr>
              <w:rPr>
                <w:color w:val="FF0000"/>
              </w:rPr>
            </w:pPr>
            <w:r w:rsidRPr="00575B30">
              <w:rPr>
                <w:color w:val="FF0000"/>
              </w:rPr>
              <w:t>0.019</w:t>
            </w:r>
          </w:p>
        </w:tc>
        <w:tc>
          <w:tcPr>
            <w:tcW w:w="924" w:type="dxa"/>
          </w:tcPr>
          <w:p w14:paraId="65CE87E2" w14:textId="33A59697" w:rsidR="0056170A" w:rsidRPr="00575B30" w:rsidRDefault="009A1CE2" w:rsidP="008335B1">
            <w:pPr>
              <w:rPr>
                <w:color w:val="FF0000"/>
              </w:rPr>
            </w:pPr>
            <w:r w:rsidRPr="00575B30">
              <w:rPr>
                <w:color w:val="FF0000"/>
              </w:rPr>
              <w:t>0.045</w:t>
            </w:r>
          </w:p>
        </w:tc>
        <w:tc>
          <w:tcPr>
            <w:tcW w:w="923" w:type="dxa"/>
          </w:tcPr>
          <w:p w14:paraId="3F3FC7E3" w14:textId="517902F3" w:rsidR="0056170A" w:rsidRDefault="009A1CE2" w:rsidP="008335B1">
            <w:r>
              <w:t>0.55</w:t>
            </w:r>
          </w:p>
        </w:tc>
        <w:tc>
          <w:tcPr>
            <w:tcW w:w="924" w:type="dxa"/>
          </w:tcPr>
          <w:p w14:paraId="2163C1C1" w14:textId="0160BCE6" w:rsidR="0056170A" w:rsidRDefault="009A1CE2" w:rsidP="008335B1">
            <w:r>
              <w:t>0.09</w:t>
            </w:r>
          </w:p>
        </w:tc>
        <w:tc>
          <w:tcPr>
            <w:tcW w:w="923" w:type="dxa"/>
          </w:tcPr>
          <w:p w14:paraId="663214E4" w14:textId="37D25E22" w:rsidR="0056170A" w:rsidRDefault="0036564A" w:rsidP="008335B1">
            <w:r>
              <w:t>0.261</w:t>
            </w:r>
          </w:p>
        </w:tc>
        <w:tc>
          <w:tcPr>
            <w:tcW w:w="924" w:type="dxa"/>
          </w:tcPr>
          <w:p w14:paraId="2A58619F" w14:textId="5AFDA8D3" w:rsidR="0056170A" w:rsidRDefault="0036564A" w:rsidP="008335B1">
            <w:r w:rsidRPr="00575B30">
              <w:rPr>
                <w:color w:val="FF0000"/>
              </w:rPr>
              <w:t>0.005</w:t>
            </w:r>
          </w:p>
        </w:tc>
        <w:tc>
          <w:tcPr>
            <w:tcW w:w="923" w:type="dxa"/>
          </w:tcPr>
          <w:p w14:paraId="1BA5CEBB" w14:textId="2F716922" w:rsidR="0056170A" w:rsidRDefault="0036564A" w:rsidP="008335B1">
            <w:r>
              <w:t>0.279</w:t>
            </w:r>
          </w:p>
        </w:tc>
        <w:tc>
          <w:tcPr>
            <w:tcW w:w="924" w:type="dxa"/>
          </w:tcPr>
          <w:p w14:paraId="0B0CDD1D" w14:textId="44DB32D9" w:rsidR="0056170A" w:rsidRDefault="00B53D1A" w:rsidP="008335B1">
            <w:r w:rsidRPr="00575B30">
              <w:rPr>
                <w:color w:val="FF0000"/>
              </w:rPr>
              <w:t>0.008</w:t>
            </w:r>
          </w:p>
        </w:tc>
      </w:tr>
      <w:tr w:rsidR="0056170A" w14:paraId="18ADB8D0" w14:textId="77777777" w:rsidTr="00602118">
        <w:trPr>
          <w:trHeight w:val="830"/>
        </w:trPr>
        <w:tc>
          <w:tcPr>
            <w:tcW w:w="3694" w:type="dxa"/>
            <w:shd w:val="clear" w:color="auto" w:fill="95B3D7" w:themeFill="accent1" w:themeFillTint="99"/>
          </w:tcPr>
          <w:p w14:paraId="10ECE607" w14:textId="5B97BE4E" w:rsidR="0056170A" w:rsidRPr="003D4A1B" w:rsidRDefault="0056170A" w:rsidP="008335B1">
            <w:pPr>
              <w:rPr>
                <w:i/>
                <w:iCs/>
              </w:rPr>
            </w:pPr>
            <w:r w:rsidRPr="003D4A1B">
              <w:rPr>
                <w:i/>
                <w:iCs/>
              </w:rPr>
              <w:t>Platelet at the time of bleed</w:t>
            </w:r>
          </w:p>
        </w:tc>
        <w:tc>
          <w:tcPr>
            <w:tcW w:w="923" w:type="dxa"/>
          </w:tcPr>
          <w:p w14:paraId="35FF6BFA" w14:textId="3E53A65F" w:rsidR="0056170A" w:rsidRDefault="009A1CE2" w:rsidP="008335B1">
            <w:r w:rsidRPr="00893D49">
              <w:rPr>
                <w:color w:val="FF0000"/>
              </w:rPr>
              <w:t>0.0037</w:t>
            </w:r>
          </w:p>
        </w:tc>
        <w:tc>
          <w:tcPr>
            <w:tcW w:w="924" w:type="dxa"/>
            <w:shd w:val="clear" w:color="auto" w:fill="D9D9D9" w:themeFill="background1" w:themeFillShade="D9"/>
          </w:tcPr>
          <w:p w14:paraId="22DE1F1A" w14:textId="2A224D20" w:rsidR="0056170A" w:rsidRDefault="009A1CE2" w:rsidP="008335B1">
            <w:r>
              <w:t>-</w:t>
            </w:r>
          </w:p>
        </w:tc>
        <w:tc>
          <w:tcPr>
            <w:tcW w:w="923" w:type="dxa"/>
            <w:shd w:val="clear" w:color="auto" w:fill="D9D9D9" w:themeFill="background1" w:themeFillShade="D9"/>
          </w:tcPr>
          <w:p w14:paraId="3E5BF4A6" w14:textId="00F58A76" w:rsidR="0056170A" w:rsidRDefault="009A1CE2" w:rsidP="008335B1">
            <w:r>
              <w:t>-</w:t>
            </w:r>
          </w:p>
        </w:tc>
        <w:tc>
          <w:tcPr>
            <w:tcW w:w="924" w:type="dxa"/>
            <w:shd w:val="clear" w:color="auto" w:fill="D9D9D9" w:themeFill="background1" w:themeFillShade="D9"/>
          </w:tcPr>
          <w:p w14:paraId="6B41676B" w14:textId="66CD8F6E" w:rsidR="0056170A" w:rsidRDefault="009A1CE2" w:rsidP="008335B1">
            <w:r>
              <w:t>-</w:t>
            </w:r>
          </w:p>
        </w:tc>
        <w:tc>
          <w:tcPr>
            <w:tcW w:w="923" w:type="dxa"/>
            <w:shd w:val="clear" w:color="auto" w:fill="auto"/>
          </w:tcPr>
          <w:p w14:paraId="6D7ED7D3" w14:textId="74535287" w:rsidR="0056170A" w:rsidRDefault="00602118" w:rsidP="008335B1">
            <w:r>
              <w:t>0.320</w:t>
            </w:r>
          </w:p>
        </w:tc>
        <w:tc>
          <w:tcPr>
            <w:tcW w:w="924" w:type="dxa"/>
            <w:shd w:val="clear" w:color="auto" w:fill="D9D9D9" w:themeFill="background1" w:themeFillShade="D9"/>
          </w:tcPr>
          <w:p w14:paraId="362AAAA5" w14:textId="071236A0" w:rsidR="0056170A" w:rsidRDefault="00AC3357" w:rsidP="008335B1">
            <w:r>
              <w:t>-</w:t>
            </w:r>
          </w:p>
        </w:tc>
        <w:tc>
          <w:tcPr>
            <w:tcW w:w="923" w:type="dxa"/>
            <w:shd w:val="clear" w:color="auto" w:fill="D9D9D9" w:themeFill="background1" w:themeFillShade="D9"/>
          </w:tcPr>
          <w:p w14:paraId="1DE1527C" w14:textId="60C63F89" w:rsidR="0056170A" w:rsidRDefault="00AC3357" w:rsidP="008335B1">
            <w:r>
              <w:t>-</w:t>
            </w:r>
          </w:p>
        </w:tc>
        <w:tc>
          <w:tcPr>
            <w:tcW w:w="924" w:type="dxa"/>
            <w:shd w:val="clear" w:color="auto" w:fill="D9D9D9" w:themeFill="background1" w:themeFillShade="D9"/>
          </w:tcPr>
          <w:p w14:paraId="47295BA6" w14:textId="30805971" w:rsidR="0056170A" w:rsidRDefault="00AC3357" w:rsidP="008335B1">
            <w:r>
              <w:t>-</w:t>
            </w:r>
          </w:p>
        </w:tc>
      </w:tr>
      <w:tr w:rsidR="0056170A" w14:paraId="3ECECCEB" w14:textId="77777777" w:rsidTr="00602118">
        <w:trPr>
          <w:trHeight w:val="830"/>
        </w:trPr>
        <w:tc>
          <w:tcPr>
            <w:tcW w:w="3694" w:type="dxa"/>
            <w:shd w:val="clear" w:color="auto" w:fill="95B3D7" w:themeFill="accent1" w:themeFillTint="99"/>
          </w:tcPr>
          <w:p w14:paraId="4B075EA7" w14:textId="1E9823D9" w:rsidR="0056170A" w:rsidRPr="003D4A1B" w:rsidRDefault="0056170A" w:rsidP="008335B1">
            <w:pPr>
              <w:rPr>
                <w:i/>
                <w:iCs/>
              </w:rPr>
            </w:pPr>
            <w:proofErr w:type="spellStart"/>
            <w:r w:rsidRPr="003D4A1B">
              <w:rPr>
                <w:i/>
                <w:iCs/>
              </w:rPr>
              <w:t>hb</w:t>
            </w:r>
            <w:proofErr w:type="spellEnd"/>
            <w:r w:rsidRPr="003D4A1B">
              <w:rPr>
                <w:i/>
                <w:iCs/>
              </w:rPr>
              <w:t xml:space="preserve"> at the time of bleed</w:t>
            </w:r>
          </w:p>
        </w:tc>
        <w:tc>
          <w:tcPr>
            <w:tcW w:w="923" w:type="dxa"/>
          </w:tcPr>
          <w:p w14:paraId="3C63C90C" w14:textId="72EA6B4D" w:rsidR="0056170A" w:rsidRDefault="009A1CE2" w:rsidP="008335B1">
            <w:r w:rsidRPr="00893D49">
              <w:rPr>
                <w:color w:val="FF0000"/>
              </w:rPr>
              <w:t>0.001</w:t>
            </w:r>
          </w:p>
        </w:tc>
        <w:tc>
          <w:tcPr>
            <w:tcW w:w="924" w:type="dxa"/>
            <w:shd w:val="clear" w:color="auto" w:fill="D9D9D9" w:themeFill="background1" w:themeFillShade="D9"/>
          </w:tcPr>
          <w:p w14:paraId="5B2494CB" w14:textId="26234D9A" w:rsidR="0056170A" w:rsidRDefault="009A1CE2" w:rsidP="008335B1">
            <w:r>
              <w:t>-</w:t>
            </w:r>
          </w:p>
        </w:tc>
        <w:tc>
          <w:tcPr>
            <w:tcW w:w="923" w:type="dxa"/>
            <w:shd w:val="clear" w:color="auto" w:fill="D9D9D9" w:themeFill="background1" w:themeFillShade="D9"/>
          </w:tcPr>
          <w:p w14:paraId="256D1BDF" w14:textId="3364E4B0" w:rsidR="0056170A" w:rsidRDefault="009A1CE2" w:rsidP="008335B1">
            <w:r>
              <w:t>-</w:t>
            </w:r>
          </w:p>
        </w:tc>
        <w:tc>
          <w:tcPr>
            <w:tcW w:w="924" w:type="dxa"/>
            <w:shd w:val="clear" w:color="auto" w:fill="D9D9D9" w:themeFill="background1" w:themeFillShade="D9"/>
          </w:tcPr>
          <w:p w14:paraId="74C71B2F" w14:textId="40A60250" w:rsidR="0056170A" w:rsidRDefault="009A1CE2" w:rsidP="008335B1">
            <w:r>
              <w:t>-</w:t>
            </w:r>
          </w:p>
        </w:tc>
        <w:tc>
          <w:tcPr>
            <w:tcW w:w="923" w:type="dxa"/>
            <w:shd w:val="clear" w:color="auto" w:fill="auto"/>
          </w:tcPr>
          <w:p w14:paraId="75E0C1D9" w14:textId="5F220500" w:rsidR="0056170A" w:rsidRDefault="00602118" w:rsidP="008335B1">
            <w:r>
              <w:t>0.773</w:t>
            </w:r>
          </w:p>
        </w:tc>
        <w:tc>
          <w:tcPr>
            <w:tcW w:w="924" w:type="dxa"/>
            <w:shd w:val="clear" w:color="auto" w:fill="D9D9D9" w:themeFill="background1" w:themeFillShade="D9"/>
          </w:tcPr>
          <w:p w14:paraId="4A79A016" w14:textId="1A0C94F7" w:rsidR="0056170A" w:rsidRDefault="00AC3357" w:rsidP="008335B1">
            <w:r>
              <w:t>-</w:t>
            </w:r>
          </w:p>
        </w:tc>
        <w:tc>
          <w:tcPr>
            <w:tcW w:w="923" w:type="dxa"/>
            <w:shd w:val="clear" w:color="auto" w:fill="D9D9D9" w:themeFill="background1" w:themeFillShade="D9"/>
          </w:tcPr>
          <w:p w14:paraId="36FF4861" w14:textId="6FBB8B03" w:rsidR="0056170A" w:rsidRDefault="00AC3357" w:rsidP="008335B1">
            <w:r>
              <w:t>-</w:t>
            </w:r>
          </w:p>
        </w:tc>
        <w:tc>
          <w:tcPr>
            <w:tcW w:w="924" w:type="dxa"/>
            <w:shd w:val="clear" w:color="auto" w:fill="D9D9D9" w:themeFill="background1" w:themeFillShade="D9"/>
          </w:tcPr>
          <w:p w14:paraId="156AD735" w14:textId="08D0F6A4" w:rsidR="0056170A" w:rsidRDefault="00AC3357" w:rsidP="008335B1">
            <w:r>
              <w:t>-</w:t>
            </w:r>
          </w:p>
        </w:tc>
      </w:tr>
      <w:tr w:rsidR="0056170A" w14:paraId="702A95BE" w14:textId="77777777" w:rsidTr="00DB5505">
        <w:trPr>
          <w:trHeight w:val="830"/>
        </w:trPr>
        <w:tc>
          <w:tcPr>
            <w:tcW w:w="3694" w:type="dxa"/>
            <w:shd w:val="clear" w:color="auto" w:fill="95B3D7" w:themeFill="accent1" w:themeFillTint="99"/>
          </w:tcPr>
          <w:p w14:paraId="69F8C8A8" w14:textId="2CBF8B17" w:rsidR="0056170A" w:rsidRPr="003D4A1B" w:rsidRDefault="0056170A" w:rsidP="008335B1">
            <w:pPr>
              <w:rPr>
                <w:i/>
                <w:iCs/>
              </w:rPr>
            </w:pPr>
            <w:r w:rsidRPr="003D4A1B">
              <w:rPr>
                <w:i/>
                <w:iCs/>
              </w:rPr>
              <w:t>Prior lines of therapy</w:t>
            </w:r>
          </w:p>
        </w:tc>
        <w:tc>
          <w:tcPr>
            <w:tcW w:w="923" w:type="dxa"/>
          </w:tcPr>
          <w:p w14:paraId="3DF7FDBB" w14:textId="485BBD6C" w:rsidR="0056170A" w:rsidRDefault="009A1CE2" w:rsidP="008335B1">
            <w:r>
              <w:t>0.397</w:t>
            </w:r>
          </w:p>
        </w:tc>
        <w:tc>
          <w:tcPr>
            <w:tcW w:w="924" w:type="dxa"/>
          </w:tcPr>
          <w:p w14:paraId="6DCDD1B0" w14:textId="7FD1DCF7" w:rsidR="0056170A" w:rsidRDefault="009A1CE2" w:rsidP="008335B1">
            <w:r>
              <w:t>0.224</w:t>
            </w:r>
          </w:p>
        </w:tc>
        <w:tc>
          <w:tcPr>
            <w:tcW w:w="923" w:type="dxa"/>
          </w:tcPr>
          <w:p w14:paraId="0BF23637" w14:textId="6186F79D" w:rsidR="0056170A" w:rsidRDefault="009A1CE2" w:rsidP="008335B1">
            <w:r>
              <w:t>0.148</w:t>
            </w:r>
          </w:p>
        </w:tc>
        <w:tc>
          <w:tcPr>
            <w:tcW w:w="924" w:type="dxa"/>
          </w:tcPr>
          <w:p w14:paraId="0836CCB3" w14:textId="53BF731C" w:rsidR="0056170A" w:rsidRDefault="009A1CE2" w:rsidP="008335B1">
            <w:r>
              <w:t>0.403</w:t>
            </w:r>
          </w:p>
        </w:tc>
        <w:tc>
          <w:tcPr>
            <w:tcW w:w="923" w:type="dxa"/>
            <w:shd w:val="clear" w:color="auto" w:fill="D9D9D9" w:themeFill="background1" w:themeFillShade="D9"/>
          </w:tcPr>
          <w:p w14:paraId="5334BF80" w14:textId="5392B17E" w:rsidR="0056170A" w:rsidRDefault="00AC3357" w:rsidP="008335B1">
            <w:r>
              <w:t>-</w:t>
            </w:r>
          </w:p>
        </w:tc>
        <w:tc>
          <w:tcPr>
            <w:tcW w:w="924" w:type="dxa"/>
            <w:shd w:val="clear" w:color="auto" w:fill="D9D9D9" w:themeFill="background1" w:themeFillShade="D9"/>
          </w:tcPr>
          <w:p w14:paraId="29A371A2" w14:textId="3DB0064A" w:rsidR="0056170A" w:rsidRDefault="00AC3357" w:rsidP="008335B1">
            <w:r>
              <w:t>-</w:t>
            </w:r>
          </w:p>
        </w:tc>
        <w:tc>
          <w:tcPr>
            <w:tcW w:w="923" w:type="dxa"/>
            <w:shd w:val="clear" w:color="auto" w:fill="D9D9D9" w:themeFill="background1" w:themeFillShade="D9"/>
          </w:tcPr>
          <w:p w14:paraId="7E4B2F69" w14:textId="24EE24B8" w:rsidR="0056170A" w:rsidRDefault="00AC3357" w:rsidP="008335B1">
            <w:r>
              <w:t>-</w:t>
            </w:r>
          </w:p>
        </w:tc>
        <w:tc>
          <w:tcPr>
            <w:tcW w:w="924" w:type="dxa"/>
            <w:shd w:val="clear" w:color="auto" w:fill="D9D9D9" w:themeFill="background1" w:themeFillShade="D9"/>
          </w:tcPr>
          <w:p w14:paraId="39579637" w14:textId="5F036688" w:rsidR="0056170A" w:rsidRDefault="00AC3357" w:rsidP="008335B1">
            <w:r>
              <w:t>-</w:t>
            </w:r>
          </w:p>
        </w:tc>
      </w:tr>
    </w:tbl>
    <w:p w14:paraId="6A9D2356" w14:textId="77777777" w:rsidR="00DF20A1" w:rsidRDefault="00DF20A1" w:rsidP="00E25806"/>
    <w:p w14:paraId="337918B1" w14:textId="47B4FD51" w:rsidR="00CE6BE6" w:rsidRDefault="00CE6BE6" w:rsidP="00E25806"/>
    <w:p w14:paraId="2FAE7739" w14:textId="2488D567" w:rsidR="00B4662C" w:rsidRDefault="00B4662C" w:rsidP="00E25806">
      <w:r>
        <w:t xml:space="preserve">Notes: </w:t>
      </w:r>
    </w:p>
    <w:p w14:paraId="306F8A30" w14:textId="42152F00" w:rsidR="009E141F" w:rsidRDefault="009E141F" w:rsidP="00E25806"/>
    <w:p w14:paraId="41B8EB7E" w14:textId="3C1E5847" w:rsidR="009E141F" w:rsidRDefault="007B4A20" w:rsidP="00E25806">
      <w:r>
        <w:t>For the univariate analysis, t</w:t>
      </w:r>
      <w:r w:rsidR="00A866AB">
        <w:t xml:space="preserve">he p-values for the categorical variables </w:t>
      </w:r>
      <w:r w:rsidR="003D2A58">
        <w:t xml:space="preserve">were determined through a chi-square </w:t>
      </w:r>
      <w:r>
        <w:t>test</w:t>
      </w:r>
      <w:r w:rsidR="003D2A58">
        <w:t xml:space="preserve"> on the respective contingency tables</w:t>
      </w:r>
      <w:r>
        <w:t xml:space="preserve">, while </w:t>
      </w:r>
      <w:r w:rsidR="00C92510">
        <w:t xml:space="preserve">the p-values of the categorical tests were determined by </w:t>
      </w:r>
      <w:r w:rsidR="006E4373">
        <w:t xml:space="preserve">Welsch’s </w:t>
      </w:r>
      <w:r w:rsidR="00C92510">
        <w:t>t-test</w:t>
      </w:r>
      <w:r w:rsidR="006E4373">
        <w:t xml:space="preserve">. </w:t>
      </w:r>
    </w:p>
    <w:p w14:paraId="732D793A" w14:textId="57F9DEC0" w:rsidR="00037AB8" w:rsidRDefault="00037AB8" w:rsidP="00E25806">
      <w:r>
        <w:t xml:space="preserve">For the multivariate analysis, two different regression models were fit. </w:t>
      </w:r>
      <w:r w:rsidR="002A75EE">
        <w:t xml:space="preserve">The regression models were only fit with variables that were significant in the univariate analysis </w:t>
      </w:r>
      <w:r w:rsidR="00FD4C73">
        <w:t>to</w:t>
      </w:r>
      <w:r w:rsidR="00B152FE">
        <w:t xml:space="preserve"> improve the model fit, and limit multicollinearity concerns. </w:t>
      </w:r>
      <w:r w:rsidR="00E72FFB">
        <w:t>The first model was fit with: anticoagulation, platelet nadir, and anemia (</w:t>
      </w:r>
      <w:proofErr w:type="spellStart"/>
      <w:r w:rsidR="00E72FFB">
        <w:t>hb</w:t>
      </w:r>
      <w:proofErr w:type="spellEnd"/>
      <w:r w:rsidR="00E72FFB">
        <w:t xml:space="preserve"> &lt;100). </w:t>
      </w:r>
      <w:r w:rsidR="00DB27C3">
        <w:t>The p-values in the</w:t>
      </w:r>
      <w:r w:rsidR="00F44AA7">
        <w:t xml:space="preserve"> table above, for the</w:t>
      </w:r>
      <w:r w:rsidR="00DB27C3">
        <w:t xml:space="preserve"> multivariate analysis of anticoagulation, </w:t>
      </w:r>
      <w:r w:rsidR="00F44AA7">
        <w:t>platelet</w:t>
      </w:r>
      <w:r w:rsidR="00DB27C3">
        <w:t xml:space="preserve"> nadir, and anemia (</w:t>
      </w:r>
      <w:proofErr w:type="spellStart"/>
      <w:r w:rsidR="00DB27C3">
        <w:t>hb</w:t>
      </w:r>
      <w:proofErr w:type="spellEnd"/>
      <w:r w:rsidR="00DB27C3">
        <w:t xml:space="preserve"> &lt;100) reflect this first model. </w:t>
      </w:r>
      <w:r w:rsidR="00806089">
        <w:t xml:space="preserve">The second model was fit with platelet at the time of bleed, hemoglobin at the time of bleed, and </w:t>
      </w:r>
      <w:r w:rsidR="006D246C">
        <w:t xml:space="preserve">anticoagulation. </w:t>
      </w:r>
      <w:r w:rsidR="00FC6F3F">
        <w:t xml:space="preserve">The p-values </w:t>
      </w:r>
      <w:r w:rsidR="00B90A18">
        <w:t xml:space="preserve">values in the table above, for the multivariate analysis of platelet and hemoglobin at time of bleed, reflect this second model. </w:t>
      </w:r>
    </w:p>
    <w:p w14:paraId="27E36044" w14:textId="58F0D57C" w:rsidR="00FD4C73" w:rsidRDefault="00FD4C73" w:rsidP="00E25806"/>
    <w:p w14:paraId="2A3AEC83" w14:textId="4F9F9C49" w:rsidR="00FD4C73" w:rsidRDefault="00FD4C73" w:rsidP="00E25806">
      <w:r>
        <w:t>Note that in general, the major vs. minor bleeding comparison for the multivariate analysis was no</w:t>
      </w:r>
      <w:r w:rsidR="001579A6">
        <w:t>t</w:t>
      </w:r>
      <w:r>
        <w:t xml:space="preserve"> significant, and this is primarily due to the much smaller samples sizes (since most of our sample size </w:t>
      </w:r>
      <w:r w:rsidR="005C6257">
        <w:t xml:space="preserve">had no bleeding events). </w:t>
      </w:r>
      <w:r w:rsidR="00691286">
        <w:t xml:space="preserve">So I would trust the univariate analysis more for this case. </w:t>
      </w:r>
      <w:r w:rsidR="005E500B">
        <w:t xml:space="preserve">Also note, that while model 2 did not produce </w:t>
      </w:r>
      <w:r w:rsidR="00386E29">
        <w:t>significant</w:t>
      </w:r>
      <w:r w:rsidR="005E500B">
        <w:t xml:space="preserve"> </w:t>
      </w:r>
      <w:r w:rsidR="00386E29">
        <w:t>coefficients</w:t>
      </w:r>
      <w:r w:rsidR="005E500B">
        <w:t xml:space="preserve">, the </w:t>
      </w:r>
      <w:r w:rsidR="00386E29">
        <w:t>predictive</w:t>
      </w:r>
      <w:r w:rsidR="005E500B">
        <w:t xml:space="preserve"> performance of the model on a novel dataset was pretty good, therefore suggesting </w:t>
      </w:r>
      <w:r w:rsidR="00F15ADA">
        <w:t xml:space="preserve">that some trends were captured correctly. </w:t>
      </w:r>
    </w:p>
    <w:p w14:paraId="3086ABB7" w14:textId="397651FD" w:rsidR="00CE6BE6" w:rsidRDefault="00CE6BE6" w:rsidP="00E25806"/>
    <w:p w14:paraId="0B342DD5" w14:textId="6BCEEC77" w:rsidR="00CE6BE6" w:rsidRDefault="00CE6BE6" w:rsidP="00E25806"/>
    <w:p w14:paraId="7C5271E2" w14:textId="01E7F799" w:rsidR="00CE6BE6" w:rsidRDefault="00CE6BE6" w:rsidP="00E25806"/>
    <w:p w14:paraId="3B124BE0" w14:textId="47F5990F" w:rsidR="00CE6BE6" w:rsidRDefault="00CE6BE6" w:rsidP="00E25806"/>
    <w:p w14:paraId="33FDA646" w14:textId="24E08C65" w:rsidR="00CE6BE6" w:rsidRDefault="00CE6BE6" w:rsidP="00E25806"/>
    <w:p w14:paraId="5576C4AC" w14:textId="4863ED59" w:rsidR="00CE6BE6" w:rsidRDefault="00CE6BE6" w:rsidP="00E25806"/>
    <w:p w14:paraId="3C955AA1" w14:textId="48C2B086" w:rsidR="00CE6BE6" w:rsidRDefault="00CE6BE6" w:rsidP="00E25806"/>
    <w:p w14:paraId="6FFADCF1" w14:textId="05FB08B5" w:rsidR="00CE6BE6" w:rsidRDefault="00CE6BE6" w:rsidP="00E25806"/>
    <w:p w14:paraId="0A89C4AD" w14:textId="624AC7CF" w:rsidR="00CE6BE6" w:rsidRDefault="00CE6BE6" w:rsidP="00E25806"/>
    <w:p w14:paraId="69E03B6B" w14:textId="5A54754D" w:rsidR="00CE6BE6" w:rsidRDefault="00CE6BE6" w:rsidP="00E25806"/>
    <w:p w14:paraId="7524E75B" w14:textId="23CC8CD7" w:rsidR="00CE6BE6" w:rsidRDefault="00CE6BE6" w:rsidP="00E25806"/>
    <w:p w14:paraId="7943D477" w14:textId="3A3ADA8F" w:rsidR="00CE6BE6" w:rsidRDefault="00CE6BE6" w:rsidP="00E25806"/>
    <w:p w14:paraId="7EDF6734" w14:textId="5B872C20" w:rsidR="00CE6BE6" w:rsidRDefault="00CE6BE6" w:rsidP="00E25806"/>
    <w:p w14:paraId="6BB4B9BD" w14:textId="0F467A01" w:rsidR="00CE6BE6" w:rsidRDefault="00CE6BE6" w:rsidP="00E25806"/>
    <w:p w14:paraId="1DC33309" w14:textId="64899C5C" w:rsidR="00CE6BE6" w:rsidRDefault="00CE6BE6" w:rsidP="00E25806"/>
    <w:p w14:paraId="0E406930" w14:textId="58102244" w:rsidR="00CE6BE6" w:rsidRDefault="00CE6BE6" w:rsidP="00E25806"/>
    <w:p w14:paraId="7DFF5DA5" w14:textId="48B88611" w:rsidR="00CE6BE6" w:rsidRDefault="00CE6BE6" w:rsidP="00E25806"/>
    <w:p w14:paraId="69FC0F38" w14:textId="05E0B768" w:rsidR="00CE6BE6" w:rsidRDefault="00CE6BE6" w:rsidP="00E25806"/>
    <w:p w14:paraId="18E8BF04" w14:textId="33F4B2B4" w:rsidR="00CE6BE6" w:rsidRDefault="00CE6BE6" w:rsidP="00E25806"/>
    <w:p w14:paraId="4D786A59" w14:textId="77777777" w:rsidR="00CE6BE6" w:rsidRDefault="00CE6BE6" w:rsidP="00E25806"/>
    <w:sectPr w:rsidR="00CE6BE6" w:rsidSect="006A0C93">
      <w:pgSz w:w="12240" w:h="15840"/>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thony Quint" w:date="2021-08-01T15:09:00Z" w:initials="AQ">
    <w:p w14:paraId="68F975ED" w14:textId="4235BD3F" w:rsidR="00A54847" w:rsidRDefault="00A54847">
      <w:pPr>
        <w:pStyle w:val="CommentText"/>
      </w:pPr>
      <w:r>
        <w:rPr>
          <w:rStyle w:val="CommentReference"/>
        </w:rPr>
        <w:annotationRef/>
      </w:r>
      <w:proofErr w:type="spellStart"/>
      <w:r>
        <w:t>Unvariate</w:t>
      </w:r>
      <w:proofErr w:type="spellEnd"/>
      <w:r>
        <w:t xml:space="preserve"> analysis does not produce odds ratios. </w:t>
      </w:r>
    </w:p>
  </w:comment>
  <w:comment w:id="1" w:author="Anthony Quint" w:date="2021-08-01T15:09:00Z" w:initials="AQ">
    <w:p w14:paraId="7678C797" w14:textId="3B21B96E" w:rsidR="00A54847" w:rsidRDefault="00A54847">
      <w:pPr>
        <w:pStyle w:val="CommentText"/>
      </w:pPr>
      <w:r>
        <w:rPr>
          <w:rStyle w:val="CommentReference"/>
        </w:rPr>
        <w:annotationRef/>
      </w:r>
      <w:r>
        <w:t xml:space="preserve">Same comment as the one above </w:t>
      </w:r>
    </w:p>
  </w:comment>
  <w:comment w:id="2" w:author="Anthony Quint" w:date="2021-08-01T15:09:00Z" w:initials="AQ">
    <w:p w14:paraId="17D377D9" w14:textId="799FFB34" w:rsidR="00A54847" w:rsidRDefault="00A54847">
      <w:pPr>
        <w:pStyle w:val="CommentText"/>
      </w:pPr>
      <w:r>
        <w:rPr>
          <w:rStyle w:val="CommentReference"/>
        </w:rPr>
        <w:annotationRef/>
      </w:r>
      <w:r>
        <w:t xml:space="preserve">Same comment as the one above </w:t>
      </w:r>
    </w:p>
  </w:comment>
  <w:comment w:id="3" w:author="Anthony Quint" w:date="2021-08-01T15:22:00Z" w:initials="AQ">
    <w:p w14:paraId="76E4B4C4" w14:textId="10ABD995" w:rsidR="003A4648" w:rsidRDefault="003A4648">
      <w:pPr>
        <w:pStyle w:val="CommentText"/>
      </w:pPr>
      <w:r>
        <w:rPr>
          <w:rStyle w:val="CommentReference"/>
        </w:rPr>
        <w:annotationRef/>
      </w:r>
      <w:r>
        <w:t>Same comment as above</w:t>
      </w:r>
    </w:p>
  </w:comment>
  <w:comment w:id="4" w:author="Anthony Quint" w:date="2021-08-01T15:22:00Z" w:initials="AQ">
    <w:p w14:paraId="379BF0EF" w14:textId="644DE7B8" w:rsidR="003A4648" w:rsidRDefault="003A4648">
      <w:pPr>
        <w:pStyle w:val="CommentText"/>
      </w:pPr>
      <w:r>
        <w:rPr>
          <w:rStyle w:val="CommentReference"/>
        </w:rPr>
        <w:annotationRef/>
      </w:r>
      <w:r>
        <w:t xml:space="preserve">Same comment as above </w:t>
      </w:r>
    </w:p>
  </w:comment>
  <w:comment w:id="5" w:author="Anthony Quint" w:date="2021-08-01T15:22:00Z" w:initials="AQ">
    <w:p w14:paraId="2BC6E1C7" w14:textId="45931BBD" w:rsidR="003A4648" w:rsidRDefault="003A4648">
      <w:pPr>
        <w:pStyle w:val="CommentText"/>
      </w:pPr>
      <w:r>
        <w:rPr>
          <w:rStyle w:val="CommentReference"/>
        </w:rPr>
        <w:annotationRef/>
      </w:r>
      <w:r>
        <w:t>Same comment as above</w:t>
      </w:r>
    </w:p>
  </w:comment>
  <w:comment w:id="6" w:author="Anthony Quint" w:date="2021-08-01T15:24:00Z" w:initials="AQ">
    <w:p w14:paraId="2A7C8DB5" w14:textId="68D467FC" w:rsidR="00A34F80" w:rsidRDefault="00A34F80">
      <w:pPr>
        <w:pStyle w:val="CommentText"/>
      </w:pPr>
      <w:r>
        <w:rPr>
          <w:rStyle w:val="CommentReference"/>
        </w:rPr>
        <w:annotationRef/>
      </w:r>
      <w:r>
        <w:t>OR: 0.9899</w:t>
      </w:r>
    </w:p>
  </w:comment>
  <w:comment w:id="8" w:author="Anthony Quint" w:date="2021-08-01T15:25:00Z" w:initials="AQ">
    <w:p w14:paraId="37A62516" w14:textId="46831F19" w:rsidR="00A34F80" w:rsidRDefault="00A34F80">
      <w:pPr>
        <w:pStyle w:val="CommentText"/>
      </w:pPr>
      <w:r>
        <w:rPr>
          <w:rStyle w:val="CommentReference"/>
        </w:rPr>
        <w:annotationRef/>
      </w:r>
      <w:r>
        <w:t>OR: 4.02</w:t>
      </w:r>
    </w:p>
  </w:comment>
  <w:comment w:id="13" w:author="Anthony Quint" w:date="2021-08-01T15:27:00Z" w:initials="AQ">
    <w:p w14:paraId="0A1CF820" w14:textId="2DE0C06B" w:rsidR="00B61A1D" w:rsidRDefault="00B61A1D">
      <w:pPr>
        <w:pStyle w:val="CommentText"/>
      </w:pPr>
      <w:r>
        <w:rPr>
          <w:rStyle w:val="CommentReference"/>
        </w:rPr>
        <w:annotationRef/>
      </w:r>
      <w:r>
        <w:t>OR: 0.9914</w:t>
      </w:r>
    </w:p>
  </w:comment>
  <w:comment w:id="16" w:author="Anthony Quint" w:date="2021-08-01T15:27:00Z" w:initials="AQ">
    <w:p w14:paraId="22428C62" w14:textId="01F86C0B" w:rsidR="00B61A1D" w:rsidRDefault="00B61A1D">
      <w:pPr>
        <w:pStyle w:val="CommentText"/>
      </w:pPr>
      <w:r>
        <w:rPr>
          <w:rStyle w:val="CommentReference"/>
        </w:rPr>
        <w:annotationRef/>
      </w:r>
      <w:r>
        <w:t>OR:2.34</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F975ED" w15:done="0"/>
  <w15:commentEx w15:paraId="7678C797" w15:done="0"/>
  <w15:commentEx w15:paraId="17D377D9" w15:done="0"/>
  <w15:commentEx w15:paraId="76E4B4C4" w15:done="0"/>
  <w15:commentEx w15:paraId="379BF0EF" w15:done="0"/>
  <w15:commentEx w15:paraId="2BC6E1C7" w15:done="0"/>
  <w15:commentEx w15:paraId="2A7C8DB5" w15:done="0"/>
  <w15:commentEx w15:paraId="37A62516" w15:done="0"/>
  <w15:commentEx w15:paraId="0A1CF820" w15:done="0"/>
  <w15:commentEx w15:paraId="22428C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B1379A" w16cex:dateUtc="2021-08-01T19:09:00Z"/>
  <w16cex:commentExtensible w16cex:durableId="24B137AD" w16cex:dateUtc="2021-08-01T19:09:00Z"/>
  <w16cex:commentExtensible w16cex:durableId="24B137B8" w16cex:dateUtc="2021-08-01T19:09:00Z"/>
  <w16cex:commentExtensible w16cex:durableId="24B13AA5" w16cex:dateUtc="2021-08-01T19:22:00Z"/>
  <w16cex:commentExtensible w16cex:durableId="24B13ABA" w16cex:dateUtc="2021-08-01T19:22:00Z"/>
  <w16cex:commentExtensible w16cex:durableId="24B13AB1" w16cex:dateUtc="2021-08-01T19:22:00Z"/>
  <w16cex:commentExtensible w16cex:durableId="24B13B27" w16cex:dateUtc="2021-08-01T19:24:00Z"/>
  <w16cex:commentExtensible w16cex:durableId="24B13B87" w16cex:dateUtc="2021-08-01T19:25:00Z"/>
  <w16cex:commentExtensible w16cex:durableId="24B13BDF" w16cex:dateUtc="2021-08-01T19:27:00Z"/>
  <w16cex:commentExtensible w16cex:durableId="24B13BF3" w16cex:dateUtc="2021-08-0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F975ED" w16cid:durableId="24B1379A"/>
  <w16cid:commentId w16cid:paraId="7678C797" w16cid:durableId="24B137AD"/>
  <w16cid:commentId w16cid:paraId="17D377D9" w16cid:durableId="24B137B8"/>
  <w16cid:commentId w16cid:paraId="76E4B4C4" w16cid:durableId="24B13AA5"/>
  <w16cid:commentId w16cid:paraId="379BF0EF" w16cid:durableId="24B13ABA"/>
  <w16cid:commentId w16cid:paraId="2BC6E1C7" w16cid:durableId="24B13AB1"/>
  <w16cid:commentId w16cid:paraId="2A7C8DB5" w16cid:durableId="24B13B27"/>
  <w16cid:commentId w16cid:paraId="37A62516" w16cid:durableId="24B13B87"/>
  <w16cid:commentId w16cid:paraId="0A1CF820" w16cid:durableId="24B13BDF"/>
  <w16cid:commentId w16cid:paraId="22428C62" w16cid:durableId="24B13BF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hony Quint">
    <w15:presenceInfo w15:providerId="AD" w15:userId="S::anthony.quint@mail.mcgill.ca::2f9cca47-4ba2-4c8b-9651-0e456175aae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C93"/>
    <w:rsid w:val="000049B7"/>
    <w:rsid w:val="00015956"/>
    <w:rsid w:val="00037AB8"/>
    <w:rsid w:val="00044C0B"/>
    <w:rsid w:val="0005245F"/>
    <w:rsid w:val="000652F1"/>
    <w:rsid w:val="000C6557"/>
    <w:rsid w:val="001141BC"/>
    <w:rsid w:val="001238A5"/>
    <w:rsid w:val="0012469A"/>
    <w:rsid w:val="00126362"/>
    <w:rsid w:val="00127558"/>
    <w:rsid w:val="001579A6"/>
    <w:rsid w:val="001B1AD3"/>
    <w:rsid w:val="001C64B1"/>
    <w:rsid w:val="001E58E8"/>
    <w:rsid w:val="0023081C"/>
    <w:rsid w:val="0024299B"/>
    <w:rsid w:val="00263AE7"/>
    <w:rsid w:val="00273A24"/>
    <w:rsid w:val="00290102"/>
    <w:rsid w:val="002A61FF"/>
    <w:rsid w:val="002A75EE"/>
    <w:rsid w:val="002B0EA2"/>
    <w:rsid w:val="002C4710"/>
    <w:rsid w:val="002C7D12"/>
    <w:rsid w:val="0030721A"/>
    <w:rsid w:val="00311A89"/>
    <w:rsid w:val="00330B14"/>
    <w:rsid w:val="00355839"/>
    <w:rsid w:val="0036564A"/>
    <w:rsid w:val="00386E29"/>
    <w:rsid w:val="003A4648"/>
    <w:rsid w:val="003C2EE2"/>
    <w:rsid w:val="003C48BB"/>
    <w:rsid w:val="003D2A58"/>
    <w:rsid w:val="003D3733"/>
    <w:rsid w:val="003D4A1B"/>
    <w:rsid w:val="003D6DEC"/>
    <w:rsid w:val="003E4E4E"/>
    <w:rsid w:val="004268B6"/>
    <w:rsid w:val="00440D4C"/>
    <w:rsid w:val="0047516E"/>
    <w:rsid w:val="004D0130"/>
    <w:rsid w:val="00501DD7"/>
    <w:rsid w:val="00502BA4"/>
    <w:rsid w:val="00520183"/>
    <w:rsid w:val="00540533"/>
    <w:rsid w:val="005536ED"/>
    <w:rsid w:val="00560666"/>
    <w:rsid w:val="0056170A"/>
    <w:rsid w:val="00575B30"/>
    <w:rsid w:val="00584509"/>
    <w:rsid w:val="0059739D"/>
    <w:rsid w:val="005B6339"/>
    <w:rsid w:val="005C6257"/>
    <w:rsid w:val="005D027F"/>
    <w:rsid w:val="005E500B"/>
    <w:rsid w:val="00602118"/>
    <w:rsid w:val="00634F03"/>
    <w:rsid w:val="0065387E"/>
    <w:rsid w:val="006807B0"/>
    <w:rsid w:val="00691286"/>
    <w:rsid w:val="006A0C93"/>
    <w:rsid w:val="006B4038"/>
    <w:rsid w:val="006D246C"/>
    <w:rsid w:val="006E4373"/>
    <w:rsid w:val="006F456B"/>
    <w:rsid w:val="00706C2B"/>
    <w:rsid w:val="00711E02"/>
    <w:rsid w:val="00741AD1"/>
    <w:rsid w:val="007712A0"/>
    <w:rsid w:val="007A103F"/>
    <w:rsid w:val="007A3A80"/>
    <w:rsid w:val="007B4A20"/>
    <w:rsid w:val="007D7C53"/>
    <w:rsid w:val="00806089"/>
    <w:rsid w:val="0082172C"/>
    <w:rsid w:val="008335B1"/>
    <w:rsid w:val="00842CBF"/>
    <w:rsid w:val="00884116"/>
    <w:rsid w:val="00893D49"/>
    <w:rsid w:val="008D56C7"/>
    <w:rsid w:val="008E2ED0"/>
    <w:rsid w:val="008E74C5"/>
    <w:rsid w:val="008F15A5"/>
    <w:rsid w:val="0092697E"/>
    <w:rsid w:val="00984D62"/>
    <w:rsid w:val="009A1CE2"/>
    <w:rsid w:val="009E141F"/>
    <w:rsid w:val="00A17DD9"/>
    <w:rsid w:val="00A25958"/>
    <w:rsid w:val="00A34F80"/>
    <w:rsid w:val="00A40B6F"/>
    <w:rsid w:val="00A54847"/>
    <w:rsid w:val="00A734FC"/>
    <w:rsid w:val="00A866AB"/>
    <w:rsid w:val="00AB2A18"/>
    <w:rsid w:val="00AB5131"/>
    <w:rsid w:val="00AC3357"/>
    <w:rsid w:val="00AD3FDB"/>
    <w:rsid w:val="00AE536E"/>
    <w:rsid w:val="00B152FE"/>
    <w:rsid w:val="00B217BA"/>
    <w:rsid w:val="00B4662C"/>
    <w:rsid w:val="00B53D1A"/>
    <w:rsid w:val="00B54C21"/>
    <w:rsid w:val="00B61696"/>
    <w:rsid w:val="00B61A1D"/>
    <w:rsid w:val="00B82327"/>
    <w:rsid w:val="00B90A18"/>
    <w:rsid w:val="00BA7D99"/>
    <w:rsid w:val="00BE58ED"/>
    <w:rsid w:val="00C05F30"/>
    <w:rsid w:val="00C13CAF"/>
    <w:rsid w:val="00C214F3"/>
    <w:rsid w:val="00C53B99"/>
    <w:rsid w:val="00C749F9"/>
    <w:rsid w:val="00C84DE1"/>
    <w:rsid w:val="00C91B46"/>
    <w:rsid w:val="00C92510"/>
    <w:rsid w:val="00CE6BE6"/>
    <w:rsid w:val="00CF0808"/>
    <w:rsid w:val="00D50818"/>
    <w:rsid w:val="00D517CA"/>
    <w:rsid w:val="00D91DBD"/>
    <w:rsid w:val="00D951D1"/>
    <w:rsid w:val="00DA05BF"/>
    <w:rsid w:val="00DB27C3"/>
    <w:rsid w:val="00DB5505"/>
    <w:rsid w:val="00DE1DBA"/>
    <w:rsid w:val="00DF20A1"/>
    <w:rsid w:val="00E23558"/>
    <w:rsid w:val="00E24C86"/>
    <w:rsid w:val="00E25806"/>
    <w:rsid w:val="00E54EA7"/>
    <w:rsid w:val="00E661E4"/>
    <w:rsid w:val="00E72FFB"/>
    <w:rsid w:val="00E85F86"/>
    <w:rsid w:val="00EB2345"/>
    <w:rsid w:val="00EE3845"/>
    <w:rsid w:val="00EE47F4"/>
    <w:rsid w:val="00EF7EE9"/>
    <w:rsid w:val="00F15ADA"/>
    <w:rsid w:val="00F255D3"/>
    <w:rsid w:val="00F30166"/>
    <w:rsid w:val="00F42661"/>
    <w:rsid w:val="00F44AA7"/>
    <w:rsid w:val="00F55F4D"/>
    <w:rsid w:val="00F87D2E"/>
    <w:rsid w:val="00FA6710"/>
    <w:rsid w:val="00FA796E"/>
    <w:rsid w:val="00FC6F3F"/>
    <w:rsid w:val="00FD4C73"/>
    <w:rsid w:val="00FF4FF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3CC23"/>
  <w15:docId w15:val="{496196DE-C466-474E-BE3C-C156FFE1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C93"/>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C2B"/>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238A5"/>
    <w:rPr>
      <w:sz w:val="16"/>
      <w:szCs w:val="16"/>
    </w:rPr>
  </w:style>
  <w:style w:type="paragraph" w:styleId="CommentText">
    <w:name w:val="annotation text"/>
    <w:basedOn w:val="Normal"/>
    <w:link w:val="CommentTextChar"/>
    <w:uiPriority w:val="99"/>
    <w:semiHidden/>
    <w:unhideWhenUsed/>
    <w:rsid w:val="001238A5"/>
    <w:rPr>
      <w:sz w:val="20"/>
      <w:szCs w:val="20"/>
    </w:rPr>
  </w:style>
  <w:style w:type="character" w:customStyle="1" w:styleId="CommentTextChar">
    <w:name w:val="Comment Text Char"/>
    <w:basedOn w:val="DefaultParagraphFont"/>
    <w:link w:val="CommentText"/>
    <w:uiPriority w:val="99"/>
    <w:semiHidden/>
    <w:rsid w:val="001238A5"/>
    <w:rPr>
      <w:sz w:val="20"/>
      <w:szCs w:val="20"/>
      <w:lang w:val="en-US"/>
    </w:rPr>
  </w:style>
  <w:style w:type="paragraph" w:styleId="CommentSubject">
    <w:name w:val="annotation subject"/>
    <w:basedOn w:val="CommentText"/>
    <w:next w:val="CommentText"/>
    <w:link w:val="CommentSubjectChar"/>
    <w:uiPriority w:val="99"/>
    <w:semiHidden/>
    <w:unhideWhenUsed/>
    <w:rsid w:val="001238A5"/>
    <w:rPr>
      <w:b/>
      <w:bCs/>
    </w:rPr>
  </w:style>
  <w:style w:type="character" w:customStyle="1" w:styleId="CommentSubjectChar">
    <w:name w:val="Comment Subject Char"/>
    <w:basedOn w:val="CommentTextChar"/>
    <w:link w:val="CommentSubject"/>
    <w:uiPriority w:val="99"/>
    <w:semiHidden/>
    <w:rsid w:val="001238A5"/>
    <w:rPr>
      <w:b/>
      <w:bCs/>
      <w:sz w:val="20"/>
      <w:szCs w:val="20"/>
      <w:lang w:val="en-US"/>
    </w:rPr>
  </w:style>
  <w:style w:type="paragraph" w:styleId="BalloonText">
    <w:name w:val="Balloon Text"/>
    <w:basedOn w:val="Normal"/>
    <w:link w:val="BalloonTextChar"/>
    <w:uiPriority w:val="99"/>
    <w:semiHidden/>
    <w:unhideWhenUsed/>
    <w:rsid w:val="008F15A5"/>
    <w:rPr>
      <w:rFonts w:ascii="Tahoma" w:hAnsi="Tahoma" w:cs="Tahoma"/>
      <w:sz w:val="16"/>
      <w:szCs w:val="16"/>
    </w:rPr>
  </w:style>
  <w:style w:type="character" w:customStyle="1" w:styleId="BalloonTextChar">
    <w:name w:val="Balloon Text Char"/>
    <w:basedOn w:val="DefaultParagraphFont"/>
    <w:link w:val="BalloonText"/>
    <w:uiPriority w:val="99"/>
    <w:semiHidden/>
    <w:rsid w:val="008F15A5"/>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97C2C-1F70-4232-B193-A99DD832F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dc:creator>
  <cp:lastModifiedBy>Anthony Quint</cp:lastModifiedBy>
  <cp:revision>7</cp:revision>
  <dcterms:created xsi:type="dcterms:W3CDTF">2021-08-01T19:06:00Z</dcterms:created>
  <dcterms:modified xsi:type="dcterms:W3CDTF">2021-08-01T19:28:00Z</dcterms:modified>
</cp:coreProperties>
</file>